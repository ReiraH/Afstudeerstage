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3" w14:textId="77777777" w:rsidR="00D02A4C" w:rsidRPr="004776F6" w:rsidRDefault="008C56B4" w:rsidP="006A4A91">
      <w:pPr>
        <w:spacing w:after="60" w:line="360" w:lineRule="auto"/>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b/>
          <w:color w:val="222222"/>
          <w:sz w:val="36"/>
          <w:szCs w:val="36"/>
        </w:rPr>
        <w:t>Mandaat Afstudeeronderzoek</w:t>
      </w:r>
    </w:p>
    <w:p w14:paraId="482A7884" w14:textId="77777777" w:rsidR="00D02A4C" w:rsidRPr="004776F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color w:val="222222"/>
          <w:sz w:val="36"/>
          <w:szCs w:val="36"/>
        </w:rPr>
        <w:t>Stress herkenning</w:t>
      </w:r>
    </w:p>
    <w:p w14:paraId="482A7886" w14:textId="46F15244"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op</w:t>
      </w:r>
      <w:proofErr w:type="gramEnd"/>
      <w:r w:rsidRPr="004776F6">
        <w:rPr>
          <w:rFonts w:ascii="Times New Roman" w:eastAsia="Times New Roman" w:hAnsi="Times New Roman" w:cs="Times New Roman"/>
          <w:color w:val="222222"/>
          <w:sz w:val="36"/>
          <w:szCs w:val="36"/>
        </w:rPr>
        <w:t xml:space="preserve"> basis van</w:t>
      </w:r>
    </w:p>
    <w:p w14:paraId="482A7887" w14:textId="77777777"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biometrische</w:t>
      </w:r>
      <w:proofErr w:type="gramEnd"/>
      <w:r w:rsidRPr="004776F6">
        <w:rPr>
          <w:rFonts w:ascii="Times New Roman" w:eastAsia="Times New Roman" w:hAnsi="Times New Roman" w:cs="Times New Roman"/>
          <w:color w:val="222222"/>
          <w:sz w:val="36"/>
          <w:szCs w:val="36"/>
        </w:rPr>
        <w:t xml:space="preserve"> data</w:t>
      </w:r>
    </w:p>
    <w:p w14:paraId="482A7888"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9" w14:textId="77777777" w:rsidR="00D02A4C" w:rsidRPr="004776F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p>
    <w:p w14:paraId="482A788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student:</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Rhea Hau</w:t>
      </w:r>
    </w:p>
    <w:p w14:paraId="482A788C"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Studentnummer: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0850154</w:t>
      </w:r>
    </w:p>
    <w:p w14:paraId="482A788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peer: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 xml:space="preserve">Juno </w:t>
      </w:r>
      <w:proofErr w:type="gramStart"/>
      <w:r w:rsidRPr="004776F6">
        <w:rPr>
          <w:rFonts w:ascii="Times New Roman" w:eastAsia="Times New Roman" w:hAnsi="Times New Roman" w:cs="Times New Roman"/>
          <w:color w:val="222222"/>
          <w:sz w:val="24"/>
          <w:szCs w:val="24"/>
        </w:rPr>
        <w:t>Verweerd /</w:t>
      </w:r>
      <w:proofErr w:type="gramEnd"/>
      <w:r w:rsidRPr="004776F6">
        <w:rPr>
          <w:rFonts w:ascii="Times New Roman" w:eastAsia="Times New Roman" w:hAnsi="Times New Roman" w:cs="Times New Roman"/>
          <w:color w:val="222222"/>
          <w:sz w:val="24"/>
          <w:szCs w:val="24"/>
        </w:rPr>
        <w:t xml:space="preserve"> Roy Buitenhuis</w:t>
      </w:r>
    </w:p>
    <w:p w14:paraId="482A788E"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opdrachtgever: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ATOS Amstelveen</w:t>
      </w:r>
    </w:p>
    <w:p w14:paraId="482A788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bedrijfsbegeleider:</w:t>
      </w:r>
      <w:r w:rsidRPr="004776F6">
        <w:rPr>
          <w:rFonts w:ascii="Times New Roman" w:eastAsia="Times New Roman" w:hAnsi="Times New Roman" w:cs="Times New Roman"/>
          <w:color w:val="222222"/>
          <w:sz w:val="24"/>
          <w:szCs w:val="24"/>
        </w:rPr>
        <w:tab/>
        <w:t>Michel Metselaar</w:t>
      </w:r>
    </w:p>
    <w:p w14:paraId="482A7890" w14:textId="2FCDD185" w:rsidR="00D02A4C" w:rsidRPr="004776F6" w:rsidRDefault="00A97EF1"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Datum:</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21 S</w:t>
      </w:r>
      <w:r w:rsidR="008C56B4" w:rsidRPr="004776F6">
        <w:rPr>
          <w:rFonts w:ascii="Times New Roman" w:eastAsia="Times New Roman" w:hAnsi="Times New Roman" w:cs="Times New Roman"/>
          <w:color w:val="222222"/>
          <w:sz w:val="24"/>
          <w:szCs w:val="24"/>
        </w:rPr>
        <w:t>ep</w:t>
      </w:r>
      <w:r w:rsidR="000129D0" w:rsidRPr="004776F6">
        <w:rPr>
          <w:rFonts w:ascii="Times New Roman" w:eastAsia="Times New Roman" w:hAnsi="Times New Roman" w:cs="Times New Roman"/>
          <w:color w:val="222222"/>
          <w:sz w:val="24"/>
          <w:szCs w:val="24"/>
        </w:rPr>
        <w:t>t</w:t>
      </w:r>
      <w:r w:rsidR="008C56B4" w:rsidRPr="004776F6">
        <w:rPr>
          <w:rFonts w:ascii="Times New Roman" w:eastAsia="Times New Roman" w:hAnsi="Times New Roman" w:cs="Times New Roman"/>
          <w:color w:val="222222"/>
          <w:sz w:val="24"/>
          <w:szCs w:val="24"/>
        </w:rPr>
        <w:t>ember 2018</w:t>
      </w:r>
    </w:p>
    <w:p w14:paraId="482A789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Status:</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Herkansing</w:t>
      </w:r>
    </w:p>
    <w:p w14:paraId="482A7893"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4776F6" w:rsidRDefault="008C56B4" w:rsidP="006A4A91">
      <w:pPr>
        <w:pStyle w:val="Heading1"/>
        <w:spacing w:line="360" w:lineRule="auto"/>
        <w:jc w:val="both"/>
        <w:rPr>
          <w:color w:val="222222"/>
          <w:sz w:val="44"/>
        </w:rPr>
      </w:pPr>
      <w:bookmarkStart w:id="0" w:name="_Toc526474126"/>
      <w:r w:rsidRPr="004776F6">
        <w:rPr>
          <w:color w:val="222222"/>
          <w:sz w:val="44"/>
        </w:rPr>
        <w:lastRenderedPageBreak/>
        <w:t>Voorwoord</w:t>
      </w:r>
      <w:bookmarkEnd w:id="0"/>
    </w:p>
    <w:p w14:paraId="75150263" w14:textId="77777777" w:rsidR="00592F38" w:rsidRPr="00592F38" w:rsidRDefault="00592F38" w:rsidP="006A4A91">
      <w:pPr>
        <w:pStyle w:val="NoSpacing"/>
        <w:spacing w:line="360" w:lineRule="auto"/>
        <w:ind w:firstLine="360"/>
        <w:jc w:val="both"/>
        <w:rPr>
          <w:rFonts w:ascii="Times New Roman" w:hAnsi="Times New Roman" w:cs="Times New Roman"/>
          <w:sz w:val="24"/>
        </w:rPr>
      </w:pPr>
    </w:p>
    <w:p w14:paraId="669A1DEF" w14:textId="3369E1D3"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Mijn naam is Rhea Hau en </w:t>
      </w:r>
      <w:ins w:id="1" w:author="Huijsman, Matthijs" w:date="2018-10-18T12:47:00Z">
        <w:r w:rsidR="00AF572E">
          <w:rPr>
            <w:rFonts w:ascii="Times New Roman" w:hAnsi="Times New Roman" w:cs="Times New Roman"/>
            <w:sz w:val="24"/>
          </w:rPr>
          <w:t xml:space="preserve">ik </w:t>
        </w:r>
      </w:ins>
      <w:r w:rsidRPr="00592F38">
        <w:rPr>
          <w:rFonts w:ascii="Times New Roman" w:hAnsi="Times New Roman" w:cs="Times New Roman"/>
          <w:sz w:val="24"/>
        </w:rPr>
        <w:t>studeer</w:t>
      </w:r>
      <w:del w:id="2" w:author="Huijsman, Matthijs" w:date="2018-10-18T12:47:00Z">
        <w:r w:rsidRPr="00592F38" w:rsidDel="00AF572E">
          <w:rPr>
            <w:rFonts w:ascii="Times New Roman" w:hAnsi="Times New Roman" w:cs="Times New Roman"/>
            <w:sz w:val="24"/>
          </w:rPr>
          <w:delText>t</w:delText>
        </w:r>
      </w:del>
      <w:r w:rsidRPr="00592F38">
        <w:rPr>
          <w:rFonts w:ascii="Times New Roman" w:hAnsi="Times New Roman" w:cs="Times New Roman"/>
          <w:sz w:val="24"/>
        </w:rPr>
        <w:t xml:space="preserve"> </w:t>
      </w:r>
      <w:del w:id="3" w:author="Huijsman, Matthijs" w:date="2018-10-18T12:48:00Z">
        <w:r w:rsidRPr="00592F38" w:rsidDel="00AF572E">
          <w:rPr>
            <w:rFonts w:ascii="Times New Roman" w:hAnsi="Times New Roman" w:cs="Times New Roman"/>
            <w:sz w:val="24"/>
          </w:rPr>
          <w:delText xml:space="preserve">momenteel </w:delText>
        </w:r>
      </w:del>
      <w:r w:rsidRPr="00592F38">
        <w:rPr>
          <w:rFonts w:ascii="Times New Roman" w:hAnsi="Times New Roman" w:cs="Times New Roman"/>
          <w:sz w:val="24"/>
        </w:rPr>
        <w:t xml:space="preserve">Technische Informatica aan de Hogeschool Rotterdam. In de afgelopen periode, tussen 1 september 2017 en 31 januari 2018, heb ik voor de minor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Science</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 xml:space="preserve">(datawetenschap) </w:t>
      </w:r>
      <w:r w:rsidRPr="00592F38">
        <w:rPr>
          <w:rFonts w:ascii="Times New Roman" w:hAnsi="Times New Roman" w:cs="Times New Roman"/>
          <w:sz w:val="24"/>
        </w:rPr>
        <w:t>gekozen. Daardoor kreeg ik een</w:t>
      </w:r>
      <w:r w:rsidR="00D12589" w:rsidRPr="00592F38">
        <w:rPr>
          <w:rFonts w:ascii="Times New Roman" w:hAnsi="Times New Roman" w:cs="Times New Roman"/>
          <w:sz w:val="24"/>
        </w:rPr>
        <w:t xml:space="preserve"> steeds grotere interesse voor b</w:t>
      </w:r>
      <w:r w:rsidRPr="00592F38">
        <w:rPr>
          <w:rFonts w:ascii="Times New Roman" w:hAnsi="Times New Roman" w:cs="Times New Roman"/>
          <w:sz w:val="24"/>
        </w:rPr>
        <w:t xml:space="preserve">ig </w:t>
      </w:r>
      <w:r w:rsidR="00D12589" w:rsidRPr="00592F38">
        <w:rPr>
          <w:rFonts w:ascii="Times New Roman" w:hAnsi="Times New Roman" w:cs="Times New Roman"/>
          <w:sz w:val="24"/>
        </w:rPr>
        <w:t>d</w:t>
      </w:r>
      <w:r w:rsidRPr="00592F38">
        <w:rPr>
          <w:rFonts w:ascii="Times New Roman" w:hAnsi="Times New Roman" w:cs="Times New Roman"/>
          <w:sz w:val="24"/>
        </w:rPr>
        <w:t xml:space="preserve">ata, verschillende wiskundige opdrachten en </w:t>
      </w:r>
      <w:r w:rsidR="00D12589" w:rsidRPr="00592F38">
        <w:rPr>
          <w:rFonts w:ascii="Times New Roman" w:hAnsi="Times New Roman" w:cs="Times New Roman"/>
          <w:sz w:val="24"/>
        </w:rPr>
        <w:t xml:space="preserve">het leren toepassen van machine </w:t>
      </w:r>
      <w:proofErr w:type="spellStart"/>
      <w:r w:rsidR="00D12589" w:rsidRPr="00592F38">
        <w:rPr>
          <w:rFonts w:ascii="Times New Roman" w:hAnsi="Times New Roman" w:cs="Times New Roman"/>
          <w:sz w:val="24"/>
        </w:rPr>
        <w:t>l</w:t>
      </w:r>
      <w:r w:rsidRPr="00592F38">
        <w:rPr>
          <w:rFonts w:ascii="Times New Roman" w:hAnsi="Times New Roman" w:cs="Times New Roman"/>
          <w:sz w:val="24"/>
        </w:rPr>
        <w:t>earning</w:t>
      </w:r>
      <w:proofErr w:type="spellEnd"/>
      <w:ins w:id="4" w:author="Huijsman, Matthijs" w:date="2018-10-18T12:48:00Z">
        <w:r w:rsidR="00AF572E">
          <w:rPr>
            <w:rFonts w:ascii="Times New Roman" w:hAnsi="Times New Roman" w:cs="Times New Roman"/>
            <w:sz w:val="24"/>
          </w:rPr>
          <w:t>.</w:t>
        </w:r>
      </w:ins>
      <w:del w:id="5" w:author="Huijsman, Matthijs" w:date="2018-10-18T12:48:00Z">
        <w:r w:rsidR="00D12589" w:rsidRPr="00592F38" w:rsidDel="00AF572E">
          <w:rPr>
            <w:rFonts w:ascii="Times New Roman" w:hAnsi="Times New Roman" w:cs="Times New Roman"/>
            <w:sz w:val="24"/>
          </w:rPr>
          <w:delText>, wat nu heel erg populair is in bedrijven</w:delText>
        </w:r>
      </w:del>
      <w:r w:rsidRPr="00592F38">
        <w:rPr>
          <w:rFonts w:ascii="Times New Roman" w:hAnsi="Times New Roman" w:cs="Times New Roman"/>
          <w:sz w:val="24"/>
        </w:rPr>
        <w:t xml:space="preserve">. In de toekomst wil ik </w:t>
      </w:r>
      <w:ins w:id="6" w:author="Huijsman, Matthijs" w:date="2018-10-18T12:48:00Z">
        <w:r w:rsidR="00AF572E">
          <w:rPr>
            <w:rFonts w:ascii="Times New Roman" w:hAnsi="Times New Roman" w:cs="Times New Roman"/>
            <w:sz w:val="24"/>
          </w:rPr>
          <w:t xml:space="preserve">me </w:t>
        </w:r>
      </w:ins>
      <w:r w:rsidR="00D12589" w:rsidRPr="00592F38">
        <w:rPr>
          <w:rFonts w:ascii="Times New Roman" w:hAnsi="Times New Roman" w:cs="Times New Roman"/>
          <w:sz w:val="24"/>
        </w:rPr>
        <w:t xml:space="preserve">ook </w:t>
      </w:r>
      <w:r w:rsidRPr="00592F38">
        <w:rPr>
          <w:rFonts w:ascii="Times New Roman" w:hAnsi="Times New Roman" w:cs="Times New Roman"/>
          <w:sz w:val="24"/>
        </w:rPr>
        <w:t>gra</w:t>
      </w:r>
      <w:r w:rsidR="00D12589" w:rsidRPr="00592F38">
        <w:rPr>
          <w:rFonts w:ascii="Times New Roman" w:hAnsi="Times New Roman" w:cs="Times New Roman"/>
          <w:sz w:val="24"/>
        </w:rPr>
        <w:t xml:space="preserve">ag </w:t>
      </w:r>
      <w:del w:id="7" w:author="Huijsman, Matthijs" w:date="2018-10-18T12:49:00Z">
        <w:r w:rsidR="00D12589" w:rsidRPr="00592F38" w:rsidDel="00AF572E">
          <w:rPr>
            <w:rFonts w:ascii="Times New Roman" w:hAnsi="Times New Roman" w:cs="Times New Roman"/>
            <w:sz w:val="24"/>
          </w:rPr>
          <w:delText>goed met</w:delText>
        </w:r>
      </w:del>
      <w:proofErr w:type="gramStart"/>
      <w:ins w:id="8" w:author="Huijsman, Matthijs" w:date="2018-10-18T12:49:00Z">
        <w:r w:rsidR="00AF572E">
          <w:rPr>
            <w:rFonts w:ascii="Times New Roman" w:hAnsi="Times New Roman" w:cs="Times New Roman"/>
            <w:sz w:val="24"/>
          </w:rPr>
          <w:t>bezig houden</w:t>
        </w:r>
      </w:ins>
      <w:proofErr w:type="gramEnd"/>
      <w:r w:rsidR="00D12589" w:rsidRPr="00592F38">
        <w:rPr>
          <w:rFonts w:ascii="Times New Roman" w:hAnsi="Times New Roman" w:cs="Times New Roman"/>
          <w:sz w:val="24"/>
        </w:rPr>
        <w:t xml:space="preserve"> </w:t>
      </w:r>
      <w:ins w:id="9" w:author="Huijsman, Matthijs" w:date="2018-10-18T12:49:00Z">
        <w:r w:rsidR="00AF572E">
          <w:rPr>
            <w:rFonts w:ascii="Times New Roman" w:hAnsi="Times New Roman" w:cs="Times New Roman"/>
            <w:sz w:val="24"/>
          </w:rPr>
          <w:t xml:space="preserve">met </w:t>
        </w:r>
      </w:ins>
      <w:r w:rsidR="00D12589" w:rsidRPr="00592F38">
        <w:rPr>
          <w:rFonts w:ascii="Times New Roman" w:hAnsi="Times New Roman" w:cs="Times New Roman"/>
          <w:sz w:val="24"/>
        </w:rPr>
        <w:t xml:space="preserve">machine </w:t>
      </w:r>
      <w:proofErr w:type="spellStart"/>
      <w:r w:rsidR="00D12589" w:rsidRPr="00592F38">
        <w:rPr>
          <w:rFonts w:ascii="Times New Roman" w:hAnsi="Times New Roman" w:cs="Times New Roman"/>
          <w:sz w:val="24"/>
        </w:rPr>
        <w:t>learning</w:t>
      </w:r>
      <w:proofErr w:type="spellEnd"/>
      <w:del w:id="10" w:author="Huijsman, Matthijs" w:date="2018-10-18T12:49:00Z">
        <w:r w:rsidR="00D12589" w:rsidRPr="00592F38" w:rsidDel="00AF572E">
          <w:rPr>
            <w:rFonts w:ascii="Times New Roman" w:hAnsi="Times New Roman" w:cs="Times New Roman"/>
            <w:sz w:val="24"/>
          </w:rPr>
          <w:delText xml:space="preserve"> </w:delText>
        </w:r>
        <w:r w:rsidRPr="00592F38" w:rsidDel="00AF572E">
          <w:rPr>
            <w:rFonts w:ascii="Times New Roman" w:hAnsi="Times New Roman" w:cs="Times New Roman"/>
            <w:sz w:val="24"/>
          </w:rPr>
          <w:delText>om kunnen gaan</w:delText>
        </w:r>
      </w:del>
      <w:r w:rsidRPr="00592F38">
        <w:rPr>
          <w:rFonts w:ascii="Times New Roman" w:hAnsi="Times New Roman" w:cs="Times New Roman"/>
          <w:sz w:val="24"/>
        </w:rPr>
        <w:t xml:space="preserve">, zodat ik als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Scientist</w:t>
      </w:r>
      <w:proofErr w:type="spellEnd"/>
      <w:r w:rsidRPr="00592F38">
        <w:rPr>
          <w:rFonts w:ascii="Times New Roman" w:hAnsi="Times New Roman" w:cs="Times New Roman"/>
          <w:sz w:val="24"/>
        </w:rPr>
        <w:t xml:space="preserve"> </w:t>
      </w:r>
      <w:del w:id="11" w:author="Huijsman, Matthijs" w:date="2018-10-18T12:48:00Z">
        <w:r w:rsidR="00D12589" w:rsidRPr="00592F38" w:rsidDel="00AF572E">
          <w:rPr>
            <w:rFonts w:ascii="Times New Roman" w:hAnsi="Times New Roman" w:cs="Times New Roman"/>
            <w:sz w:val="24"/>
          </w:rPr>
          <w:delText xml:space="preserve">de </w:delText>
        </w:r>
      </w:del>
      <w:r w:rsidR="00D12589" w:rsidRPr="00592F38">
        <w:rPr>
          <w:rFonts w:ascii="Times New Roman" w:hAnsi="Times New Roman" w:cs="Times New Roman"/>
          <w:sz w:val="24"/>
        </w:rPr>
        <w:t xml:space="preserve">opdrachten van mijn opdrachtgevers beter </w:t>
      </w:r>
      <w:del w:id="12" w:author="Huijsman, Matthijs" w:date="2018-10-18T12:48:00Z">
        <w:r w:rsidR="00D12589" w:rsidRPr="00592F38" w:rsidDel="00AF572E">
          <w:rPr>
            <w:rFonts w:ascii="Times New Roman" w:hAnsi="Times New Roman" w:cs="Times New Roman"/>
            <w:sz w:val="24"/>
          </w:rPr>
          <w:delText xml:space="preserve">kunnen </w:delText>
        </w:r>
      </w:del>
      <w:ins w:id="13" w:author="Huijsman, Matthijs" w:date="2018-10-18T12:48:00Z">
        <w:r w:rsidR="00AF572E">
          <w:rPr>
            <w:rFonts w:ascii="Times New Roman" w:hAnsi="Times New Roman" w:cs="Times New Roman"/>
            <w:sz w:val="24"/>
          </w:rPr>
          <w:t>kan</w:t>
        </w:r>
        <w:r w:rsidR="00AF572E" w:rsidRPr="00592F38">
          <w:rPr>
            <w:rFonts w:ascii="Times New Roman" w:hAnsi="Times New Roman" w:cs="Times New Roman"/>
            <w:sz w:val="24"/>
          </w:rPr>
          <w:t xml:space="preserve"> </w:t>
        </w:r>
      </w:ins>
      <w:r w:rsidR="00D12589" w:rsidRPr="00592F38">
        <w:rPr>
          <w:rFonts w:ascii="Times New Roman" w:hAnsi="Times New Roman" w:cs="Times New Roman"/>
          <w:sz w:val="24"/>
        </w:rPr>
        <w:t>uitvoeren in de toekomst</w:t>
      </w:r>
      <w:r w:rsidRPr="00592F38">
        <w:rPr>
          <w:rFonts w:ascii="Times New Roman" w:hAnsi="Times New Roman" w:cs="Times New Roman"/>
          <w:sz w:val="24"/>
        </w:rPr>
        <w:t>.</w:t>
      </w:r>
    </w:p>
    <w:p w14:paraId="7231FA87" w14:textId="77777777" w:rsidR="006A4A91" w:rsidRPr="00592F38" w:rsidRDefault="006A4A91" w:rsidP="006A4A91">
      <w:pPr>
        <w:pStyle w:val="NoSpacing"/>
        <w:spacing w:line="360" w:lineRule="auto"/>
        <w:jc w:val="both"/>
        <w:rPr>
          <w:rFonts w:ascii="Times New Roman" w:hAnsi="Times New Roman" w:cs="Times New Roman"/>
          <w:sz w:val="24"/>
        </w:rPr>
      </w:pPr>
    </w:p>
    <w:p w14:paraId="417B3743" w14:textId="34994FF5"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Dit verslag bevat het </w:t>
      </w:r>
      <w:r w:rsidR="00D12589" w:rsidRPr="00592F38">
        <w:rPr>
          <w:rFonts w:ascii="Times New Roman" w:hAnsi="Times New Roman" w:cs="Times New Roman"/>
          <w:sz w:val="24"/>
        </w:rPr>
        <w:t>onderzoeksvoorstel</w:t>
      </w:r>
      <w:r w:rsidRPr="00592F38">
        <w:rPr>
          <w:rFonts w:ascii="Times New Roman" w:hAnsi="Times New Roman" w:cs="Times New Roman"/>
          <w:sz w:val="24"/>
        </w:rPr>
        <w:t>, voordat ik met mijn afstudeerstage start. Ik heb mijn afstudeeropdracht gevonden bij het bedrijf ATOS. ATOS is een IT-bedrijf d</w:t>
      </w:r>
      <w:ins w:id="14" w:author="Huijsman, Matthijs" w:date="2018-10-18T12:50:00Z">
        <w:r w:rsidR="00AF572E">
          <w:rPr>
            <w:rFonts w:ascii="Times New Roman" w:hAnsi="Times New Roman" w:cs="Times New Roman"/>
            <w:sz w:val="24"/>
          </w:rPr>
          <w:t>at</w:t>
        </w:r>
      </w:ins>
      <w:del w:id="15" w:author="Huijsman, Matthijs" w:date="2018-10-18T12:50:00Z">
        <w:r w:rsidRPr="00592F38" w:rsidDel="00AF572E">
          <w:rPr>
            <w:rFonts w:ascii="Times New Roman" w:hAnsi="Times New Roman" w:cs="Times New Roman"/>
            <w:sz w:val="24"/>
          </w:rPr>
          <w:delText>ie</w:delText>
        </w:r>
      </w:del>
      <w:r w:rsidRPr="00592F38">
        <w:rPr>
          <w:rFonts w:ascii="Times New Roman" w:hAnsi="Times New Roman" w:cs="Times New Roman"/>
          <w:sz w:val="24"/>
        </w:rPr>
        <w:t xml:space="preserve"> zich </w:t>
      </w:r>
      <w:ins w:id="16" w:author="Huijsman, Matthijs" w:date="2018-10-18T12:50:00Z">
        <w:r w:rsidR="00AF572E">
          <w:rPr>
            <w:rFonts w:ascii="Times New Roman" w:hAnsi="Times New Roman" w:cs="Times New Roman"/>
            <w:sz w:val="24"/>
          </w:rPr>
          <w:t xml:space="preserve">o.a. </w:t>
        </w:r>
      </w:ins>
      <w:r w:rsidRPr="00592F38">
        <w:rPr>
          <w:rFonts w:ascii="Times New Roman" w:hAnsi="Times New Roman" w:cs="Times New Roman"/>
          <w:sz w:val="24"/>
        </w:rPr>
        <w:t>bezighoudt met allerlei systeemontwikkelingen. Het project waar ik voor werk</w:t>
      </w:r>
      <w:r w:rsidR="00D12589" w:rsidRPr="00592F38">
        <w:rPr>
          <w:rFonts w:ascii="Times New Roman" w:hAnsi="Times New Roman" w:cs="Times New Roman"/>
          <w:sz w:val="24"/>
        </w:rPr>
        <w:t>,</w:t>
      </w:r>
      <w:r w:rsidRPr="00592F38">
        <w:rPr>
          <w:rFonts w:ascii="Times New Roman" w:hAnsi="Times New Roman" w:cs="Times New Roman"/>
          <w:sz w:val="24"/>
        </w:rPr>
        <w:t xml:space="preserve"> </w:t>
      </w:r>
      <w:del w:id="17" w:author="Huijsman, Matthijs" w:date="2018-10-18T12:50:00Z">
        <w:r w:rsidRPr="00592F38" w:rsidDel="00AF572E">
          <w:rPr>
            <w:rFonts w:ascii="Times New Roman" w:hAnsi="Times New Roman" w:cs="Times New Roman"/>
            <w:sz w:val="24"/>
          </w:rPr>
          <w:delText>is</w:delText>
        </w:r>
        <w:r w:rsidR="00D12589" w:rsidRPr="00592F38" w:rsidDel="00AF572E">
          <w:rPr>
            <w:rFonts w:ascii="Times New Roman" w:hAnsi="Times New Roman" w:cs="Times New Roman"/>
            <w:sz w:val="24"/>
          </w:rPr>
          <w:delText xml:space="preserve"> momenteel</w:delText>
        </w:r>
        <w:r w:rsidRPr="00592F38" w:rsidDel="00AF572E">
          <w:rPr>
            <w:rFonts w:ascii="Times New Roman" w:hAnsi="Times New Roman" w:cs="Times New Roman"/>
            <w:sz w:val="24"/>
          </w:rPr>
          <w:delText xml:space="preserve"> </w:delText>
        </w:r>
        <w:r w:rsidR="00D12589" w:rsidRPr="00592F38" w:rsidDel="00AF572E">
          <w:rPr>
            <w:rFonts w:ascii="Times New Roman" w:hAnsi="Times New Roman" w:cs="Times New Roman"/>
            <w:sz w:val="24"/>
          </w:rPr>
          <w:delText>alleen binnen ATOS zelf</w:delText>
        </w:r>
      </w:del>
      <w:ins w:id="18" w:author="Huijsman, Matthijs" w:date="2018-10-18T12:50:00Z">
        <w:r w:rsidR="00AF572E">
          <w:rPr>
            <w:rFonts w:ascii="Times New Roman" w:hAnsi="Times New Roman" w:cs="Times New Roman"/>
            <w:sz w:val="24"/>
          </w:rPr>
          <w:t>is een Atos interne opdracht</w:t>
        </w:r>
      </w:ins>
      <w:r w:rsidRPr="00592F38">
        <w:rPr>
          <w:rFonts w:ascii="Times New Roman" w:hAnsi="Times New Roman" w:cs="Times New Roman"/>
          <w:sz w:val="24"/>
        </w:rPr>
        <w:t xml:space="preserve">. In hoofdstuk ‘2.0 Opdracht omschrijving’ </w:t>
      </w:r>
      <w:del w:id="19" w:author="Huijsman, Matthijs" w:date="2018-10-18T12:51:00Z">
        <w:r w:rsidRPr="00592F38" w:rsidDel="00AF572E">
          <w:rPr>
            <w:rFonts w:ascii="Times New Roman" w:hAnsi="Times New Roman" w:cs="Times New Roman"/>
            <w:sz w:val="24"/>
          </w:rPr>
          <w:delText>zal ik meer vertellen over wat mijn</w:delText>
        </w:r>
      </w:del>
      <w:ins w:id="20" w:author="Huijsman, Matthijs" w:date="2018-10-18T12:51:00Z">
        <w:r w:rsidR="00AF572E">
          <w:rPr>
            <w:rFonts w:ascii="Times New Roman" w:hAnsi="Times New Roman" w:cs="Times New Roman"/>
            <w:sz w:val="24"/>
          </w:rPr>
          <w:t>wordt meer uitleg gegeven over de inhoud</w:t>
        </w:r>
      </w:ins>
      <w:ins w:id="21" w:author="Huijsman, Matthijs" w:date="2018-10-18T12:52:00Z">
        <w:r w:rsidR="00AF572E">
          <w:rPr>
            <w:rFonts w:ascii="Times New Roman" w:hAnsi="Times New Roman" w:cs="Times New Roman"/>
            <w:sz w:val="24"/>
          </w:rPr>
          <w:t xml:space="preserve"> van de</w:t>
        </w:r>
      </w:ins>
      <w:r w:rsidRPr="00592F38">
        <w:rPr>
          <w:rFonts w:ascii="Times New Roman" w:hAnsi="Times New Roman" w:cs="Times New Roman"/>
          <w:sz w:val="24"/>
        </w:rPr>
        <w:t xml:space="preserve"> opdrach</w:t>
      </w:r>
      <w:r w:rsidR="00D12589" w:rsidRPr="00592F38">
        <w:rPr>
          <w:rFonts w:ascii="Times New Roman" w:hAnsi="Times New Roman" w:cs="Times New Roman"/>
          <w:sz w:val="24"/>
        </w:rPr>
        <w:t xml:space="preserve">t inhoudt en </w:t>
      </w:r>
      <w:del w:id="22" w:author="Huijsman, Matthijs" w:date="2018-10-18T12:52:00Z">
        <w:r w:rsidR="00D12589" w:rsidRPr="00592F38" w:rsidDel="00AF572E">
          <w:rPr>
            <w:rFonts w:ascii="Times New Roman" w:hAnsi="Times New Roman" w:cs="Times New Roman"/>
            <w:sz w:val="24"/>
          </w:rPr>
          <w:delText>wat</w:delText>
        </w:r>
      </w:del>
      <w:r w:rsidR="00D12589" w:rsidRPr="00592F38">
        <w:rPr>
          <w:rFonts w:ascii="Times New Roman" w:hAnsi="Times New Roman" w:cs="Times New Roman"/>
          <w:sz w:val="24"/>
        </w:rPr>
        <w:t xml:space="preserve"> mijn onderzoeks</w:t>
      </w:r>
      <w:r w:rsidRPr="00592F38">
        <w:rPr>
          <w:rFonts w:ascii="Times New Roman" w:hAnsi="Times New Roman" w:cs="Times New Roman"/>
          <w:sz w:val="24"/>
        </w:rPr>
        <w:t>voorstel</w:t>
      </w:r>
      <w:del w:id="23" w:author="Huijsman, Matthijs" w:date="2018-10-18T12:53:00Z">
        <w:r w:rsidRPr="00592F38" w:rsidDel="00AF572E">
          <w:rPr>
            <w:rFonts w:ascii="Times New Roman" w:hAnsi="Times New Roman" w:cs="Times New Roman"/>
            <w:sz w:val="24"/>
          </w:rPr>
          <w:delText xml:space="preserve"> wordt</w:delText>
        </w:r>
      </w:del>
      <w:r w:rsidRPr="00592F38">
        <w:rPr>
          <w:rFonts w:ascii="Times New Roman" w:hAnsi="Times New Roman" w:cs="Times New Roman"/>
          <w:sz w:val="24"/>
        </w:rPr>
        <w:t>.</w:t>
      </w:r>
    </w:p>
    <w:p w14:paraId="2F03CC39" w14:textId="77777777" w:rsidR="006A4A91" w:rsidRPr="00592F38" w:rsidRDefault="006A4A91" w:rsidP="006A4A91">
      <w:pPr>
        <w:pStyle w:val="NoSpacing"/>
        <w:spacing w:line="360" w:lineRule="auto"/>
        <w:jc w:val="both"/>
        <w:rPr>
          <w:rFonts w:ascii="Times New Roman" w:hAnsi="Times New Roman" w:cs="Times New Roman"/>
          <w:sz w:val="24"/>
        </w:rPr>
      </w:pPr>
    </w:p>
    <w:p w14:paraId="201B4433" w14:textId="789D3441"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Voor de Hogeschool Rotterdam moet ik als student ook de vijf </w:t>
      </w:r>
      <w:r w:rsidR="00485D81" w:rsidRPr="00592F38">
        <w:rPr>
          <w:rFonts w:ascii="Times New Roman" w:hAnsi="Times New Roman" w:cs="Times New Roman"/>
          <w:sz w:val="24"/>
        </w:rPr>
        <w:t>competenties</w:t>
      </w:r>
      <w:r w:rsidR="00A363E7" w:rsidRPr="00592F38">
        <w:rPr>
          <w:rFonts w:ascii="Times New Roman" w:hAnsi="Times New Roman" w:cs="Times New Roman"/>
          <w:sz w:val="24"/>
        </w:rPr>
        <w:t xml:space="preserve"> (beheren, ontwerpen, adviseren, analyseren en r</w:t>
      </w:r>
      <w:r w:rsidRPr="00592F38">
        <w:rPr>
          <w:rFonts w:ascii="Times New Roman" w:hAnsi="Times New Roman" w:cs="Times New Roman"/>
          <w:sz w:val="24"/>
        </w:rPr>
        <w:t xml:space="preserve">ealiseren) op eindniveau behalen aan het einde van de stage. </w:t>
      </w:r>
      <w:r w:rsidR="00D12589" w:rsidRPr="00592F38">
        <w:rPr>
          <w:rFonts w:ascii="Times New Roman" w:hAnsi="Times New Roman" w:cs="Times New Roman"/>
          <w:sz w:val="24"/>
        </w:rPr>
        <w:t xml:space="preserve">Deze vijf activiteiten worden later in de scriptie </w:t>
      </w:r>
      <w:ins w:id="24" w:author="Huijsman, Matthijs" w:date="2018-10-18T12:53:00Z">
        <w:r w:rsidR="00AF572E">
          <w:rPr>
            <w:rFonts w:ascii="Times New Roman" w:hAnsi="Times New Roman" w:cs="Times New Roman"/>
            <w:sz w:val="24"/>
          </w:rPr>
          <w:t>b</w:t>
        </w:r>
      </w:ins>
      <w:del w:id="25" w:author="Huijsman, Matthijs" w:date="2018-10-18T12:53:00Z">
        <w:r w:rsidR="00D12589" w:rsidRPr="00592F38" w:rsidDel="00AF572E">
          <w:rPr>
            <w:rFonts w:ascii="Times New Roman" w:hAnsi="Times New Roman" w:cs="Times New Roman"/>
            <w:sz w:val="24"/>
          </w:rPr>
          <w:delText>g</w:delText>
        </w:r>
      </w:del>
      <w:r w:rsidR="00D12589" w:rsidRPr="00592F38">
        <w:rPr>
          <w:rFonts w:ascii="Times New Roman" w:hAnsi="Times New Roman" w:cs="Times New Roman"/>
          <w:sz w:val="24"/>
        </w:rPr>
        <w:t>eschreven.</w:t>
      </w:r>
    </w:p>
    <w:p w14:paraId="684AFE18" w14:textId="77777777" w:rsidR="006A4A91" w:rsidRPr="00592F38" w:rsidRDefault="006A4A91" w:rsidP="006A4A91">
      <w:pPr>
        <w:pStyle w:val="NoSpacing"/>
        <w:spacing w:line="360" w:lineRule="auto"/>
        <w:jc w:val="both"/>
        <w:rPr>
          <w:rFonts w:ascii="Times New Roman" w:hAnsi="Times New Roman" w:cs="Times New Roman"/>
          <w:sz w:val="24"/>
        </w:rPr>
      </w:pPr>
    </w:p>
    <w:p w14:paraId="51142CE5" w14:textId="740FBFEF" w:rsidR="006A4A91" w:rsidRPr="00592F38" w:rsidRDefault="006A4A91" w:rsidP="006A4A91">
      <w:pPr>
        <w:pStyle w:val="NoSpacing"/>
        <w:spacing w:line="360" w:lineRule="auto"/>
        <w:jc w:val="both"/>
        <w:rPr>
          <w:rFonts w:ascii="Times New Roman" w:hAnsi="Times New Roman" w:cs="Times New Roman"/>
          <w:sz w:val="24"/>
        </w:rPr>
      </w:pPr>
    </w:p>
    <w:p w14:paraId="1B4328DD" w14:textId="77777777" w:rsidR="00A30321" w:rsidRPr="00592F38" w:rsidRDefault="00A30321" w:rsidP="006A4A91">
      <w:pPr>
        <w:pStyle w:val="NoSpacing"/>
        <w:spacing w:line="360" w:lineRule="auto"/>
        <w:jc w:val="both"/>
        <w:rPr>
          <w:rFonts w:ascii="Times New Roman" w:hAnsi="Times New Roman" w:cs="Times New Roman"/>
          <w:sz w:val="24"/>
        </w:rPr>
      </w:pPr>
    </w:p>
    <w:p w14:paraId="17E59C8B" w14:textId="0BD2D5C2" w:rsidR="008B420A" w:rsidRPr="00592F38" w:rsidRDefault="006A4A91" w:rsidP="006A4A91">
      <w:pPr>
        <w:pStyle w:val="NoSpacing"/>
        <w:spacing w:line="360" w:lineRule="auto"/>
        <w:jc w:val="both"/>
        <w:rPr>
          <w:rFonts w:ascii="Times New Roman" w:hAnsi="Times New Roman" w:cs="Times New Roman"/>
          <w:sz w:val="24"/>
        </w:rPr>
      </w:pPr>
      <w:r w:rsidRPr="00592F38">
        <w:rPr>
          <w:rFonts w:ascii="Times New Roman" w:hAnsi="Times New Roman" w:cs="Times New Roman"/>
          <w:sz w:val="24"/>
        </w:rPr>
        <w:t xml:space="preserve">Met veel dank aan mijn docenten en mijn klasgenoten die mij geholpen hebben met het waar maken van een afstudeeropdracht </w:t>
      </w:r>
      <w:r w:rsidR="00A30321" w:rsidRPr="00592F38">
        <w:rPr>
          <w:rFonts w:ascii="Times New Roman" w:hAnsi="Times New Roman" w:cs="Times New Roman"/>
          <w:sz w:val="24"/>
        </w:rPr>
        <w:t>waarin</w:t>
      </w:r>
      <w:r w:rsidRPr="00592F38">
        <w:rPr>
          <w:rFonts w:ascii="Times New Roman" w:hAnsi="Times New Roman" w:cs="Times New Roman"/>
          <w:sz w:val="24"/>
        </w:rPr>
        <w:t xml:space="preserve"> </w:t>
      </w:r>
      <w:r w:rsidR="00A30321" w:rsidRPr="00592F38">
        <w:rPr>
          <w:rFonts w:ascii="Times New Roman" w:hAnsi="Times New Roman" w:cs="Times New Roman"/>
          <w:sz w:val="24"/>
        </w:rPr>
        <w:t>kunstmatige intelligentie voorkomt</w:t>
      </w:r>
      <w:r w:rsidRPr="00592F38">
        <w:rPr>
          <w:rFonts w:ascii="Times New Roman" w:hAnsi="Times New Roman" w:cs="Times New Roman"/>
          <w:sz w:val="24"/>
        </w:rPr>
        <w:t>. Hier</w:t>
      </w:r>
      <w:ins w:id="26" w:author="Huijsman, Matthijs" w:date="2018-10-18T12:53:00Z">
        <w:r w:rsidR="00AF572E">
          <w:rPr>
            <w:rFonts w:ascii="Times New Roman" w:hAnsi="Times New Roman" w:cs="Times New Roman"/>
            <w:sz w:val="24"/>
          </w:rPr>
          <w:t>mee</w:t>
        </w:r>
      </w:ins>
      <w:del w:id="27" w:author="Huijsman, Matthijs" w:date="2018-10-18T12:53:00Z">
        <w:r w:rsidRPr="00592F38" w:rsidDel="00AF572E">
          <w:rPr>
            <w:rFonts w:ascii="Times New Roman" w:hAnsi="Times New Roman" w:cs="Times New Roman"/>
            <w:sz w:val="24"/>
          </w:rPr>
          <w:delText>bij</w:delText>
        </w:r>
      </w:del>
      <w:r w:rsidRPr="00592F38">
        <w:rPr>
          <w:rFonts w:ascii="Times New Roman" w:hAnsi="Times New Roman" w:cs="Times New Roman"/>
          <w:sz w:val="24"/>
        </w:rPr>
        <w:t xml:space="preserve"> kan ik </w:t>
      </w:r>
      <w:ins w:id="28" w:author="Huijsman, Matthijs" w:date="2018-10-18T12:53:00Z">
        <w:r w:rsidR="00AF572E">
          <w:rPr>
            <w:rFonts w:ascii="Times New Roman" w:hAnsi="Times New Roman" w:cs="Times New Roman"/>
            <w:sz w:val="24"/>
          </w:rPr>
          <w:t xml:space="preserve">een </w:t>
        </w:r>
      </w:ins>
      <w:r w:rsidRPr="00592F38">
        <w:rPr>
          <w:rFonts w:ascii="Times New Roman" w:hAnsi="Times New Roman" w:cs="Times New Roman"/>
          <w:sz w:val="24"/>
        </w:rPr>
        <w:t xml:space="preserve">beter beeld krijgen </w:t>
      </w:r>
      <w:del w:id="29" w:author="Huijsman, Matthijs" w:date="2018-10-18T12:53:00Z">
        <w:r w:rsidRPr="00592F38" w:rsidDel="00AF572E">
          <w:rPr>
            <w:rFonts w:ascii="Times New Roman" w:hAnsi="Times New Roman" w:cs="Times New Roman"/>
            <w:sz w:val="24"/>
          </w:rPr>
          <w:delText>voor mijn latere werk</w:delText>
        </w:r>
      </w:del>
      <w:ins w:id="30" w:author="Huijsman, Matthijs" w:date="2018-10-18T12:53:00Z">
        <w:r w:rsidR="00AF572E">
          <w:rPr>
            <w:rFonts w:ascii="Times New Roman" w:hAnsi="Times New Roman" w:cs="Times New Roman"/>
            <w:sz w:val="24"/>
          </w:rPr>
          <w:t>van latere beroepsuitoefening</w:t>
        </w:r>
      </w:ins>
      <w:r w:rsidRPr="00592F38">
        <w:rPr>
          <w:rFonts w:ascii="Times New Roman" w:hAnsi="Times New Roman" w:cs="Times New Roman"/>
          <w:sz w:val="24"/>
        </w:rPr>
        <w:t>.</w:t>
      </w:r>
    </w:p>
    <w:p w14:paraId="482A789A"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482A789C" w14:textId="77777777" w:rsidR="00D02A4C" w:rsidRPr="004776F6" w:rsidRDefault="008C56B4" w:rsidP="006A4A91">
      <w:pPr>
        <w:pStyle w:val="Heading1"/>
        <w:spacing w:line="360" w:lineRule="auto"/>
        <w:jc w:val="both"/>
        <w:rPr>
          <w:color w:val="222222"/>
          <w:sz w:val="44"/>
        </w:rPr>
      </w:pPr>
      <w:bookmarkStart w:id="31" w:name="_Toc526474127"/>
      <w:r w:rsidRPr="004776F6">
        <w:rPr>
          <w:color w:val="222222"/>
          <w:sz w:val="44"/>
        </w:rPr>
        <w:lastRenderedPageBreak/>
        <w:t>Samenvatting</w:t>
      </w:r>
      <w:bookmarkEnd w:id="31"/>
    </w:p>
    <w:p w14:paraId="3B73C54D" w14:textId="77777777" w:rsidR="00592F38"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7699AF2E" w:rsidR="00592F38" w:rsidRPr="00592F38"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De</w:t>
      </w:r>
      <w:del w:id="32" w:author="Huijsman, Matthijs" w:date="2018-10-18T12:54:00Z">
        <w:r w:rsidRPr="00592F38" w:rsidDel="00AF572E">
          <w:rPr>
            <w:rFonts w:ascii="Times New Roman" w:eastAsia="Times New Roman" w:hAnsi="Times New Roman" w:cs="Times New Roman"/>
            <w:color w:val="222222"/>
            <w:sz w:val="24"/>
            <w:szCs w:val="24"/>
          </w:rPr>
          <w:delText>ze</w:delText>
        </w:r>
      </w:del>
      <w:r w:rsidRPr="00592F38">
        <w:rPr>
          <w:rFonts w:ascii="Times New Roman" w:eastAsia="Times New Roman" w:hAnsi="Times New Roman" w:cs="Times New Roman"/>
          <w:color w:val="222222"/>
          <w:sz w:val="24"/>
          <w:szCs w:val="24"/>
        </w:rPr>
        <w:t xml:space="preserve"> afstudeeropdracht </w:t>
      </w:r>
      <w:del w:id="33" w:author="Huijsman, Matthijs" w:date="2018-10-18T12:55:00Z">
        <w:r w:rsidRPr="00592F38" w:rsidDel="00AF572E">
          <w:rPr>
            <w:rFonts w:ascii="Times New Roman" w:eastAsia="Times New Roman" w:hAnsi="Times New Roman" w:cs="Times New Roman"/>
            <w:color w:val="222222"/>
            <w:sz w:val="24"/>
            <w:szCs w:val="24"/>
          </w:rPr>
          <w:delText xml:space="preserve">houdt in dat ik een onderzoek ga doen over </w:delText>
        </w:r>
        <w:r w:rsidR="000F46E2" w:rsidDel="00AF572E">
          <w:rPr>
            <w:rFonts w:ascii="Times New Roman" w:eastAsia="Times New Roman" w:hAnsi="Times New Roman" w:cs="Times New Roman"/>
            <w:color w:val="222222"/>
            <w:sz w:val="24"/>
            <w:szCs w:val="24"/>
          </w:rPr>
          <w:delText>stress detecteren</w:delText>
        </w:r>
      </w:del>
      <w:ins w:id="34" w:author="Huijsman, Matthijs" w:date="2018-10-18T12:55:00Z">
        <w:r w:rsidR="00AF572E">
          <w:rPr>
            <w:rFonts w:ascii="Times New Roman" w:eastAsia="Times New Roman" w:hAnsi="Times New Roman" w:cs="Times New Roman"/>
            <w:color w:val="222222"/>
            <w:sz w:val="24"/>
            <w:szCs w:val="24"/>
          </w:rPr>
          <w:t>is een onderzoek naar stressdetectie</w:t>
        </w:r>
      </w:ins>
      <w:r w:rsidR="000F46E2">
        <w:rPr>
          <w:rFonts w:ascii="Times New Roman" w:eastAsia="Times New Roman" w:hAnsi="Times New Roman" w:cs="Times New Roman"/>
          <w:color w:val="222222"/>
          <w:sz w:val="24"/>
          <w:szCs w:val="24"/>
        </w:rPr>
        <w:t xml:space="preserve"> op basis van de biometrische data die vanuit </w:t>
      </w:r>
      <w:del w:id="35" w:author="Huijsman, Matthijs" w:date="2018-10-18T12:55:00Z">
        <w:r w:rsidR="000F46E2" w:rsidDel="00AF572E">
          <w:rPr>
            <w:rFonts w:ascii="Times New Roman" w:eastAsia="Times New Roman" w:hAnsi="Times New Roman" w:cs="Times New Roman"/>
            <w:color w:val="222222"/>
            <w:sz w:val="24"/>
            <w:szCs w:val="24"/>
          </w:rPr>
          <w:delText xml:space="preserve">de </w:delText>
        </w:r>
      </w:del>
      <w:r w:rsidR="000F46E2">
        <w:rPr>
          <w:rFonts w:ascii="Times New Roman" w:eastAsia="Times New Roman" w:hAnsi="Times New Roman" w:cs="Times New Roman"/>
          <w:color w:val="222222"/>
          <w:sz w:val="24"/>
          <w:szCs w:val="24"/>
        </w:rPr>
        <w:t>sensoren wordt opgevraagd. De data die opgevraagd wordt</w:t>
      </w:r>
      <w:ins w:id="36" w:author="Huijsman, Matthijs" w:date="2018-10-18T12:56:00Z">
        <w:r w:rsidR="00AF572E">
          <w:rPr>
            <w:rFonts w:ascii="Times New Roman" w:eastAsia="Times New Roman" w:hAnsi="Times New Roman" w:cs="Times New Roman"/>
            <w:color w:val="222222"/>
            <w:sz w:val="24"/>
            <w:szCs w:val="24"/>
          </w:rPr>
          <w:t xml:space="preserve"> is niet </w:t>
        </w:r>
        <w:proofErr w:type="gramStart"/>
        <w:r w:rsidR="00AF572E">
          <w:rPr>
            <w:rFonts w:ascii="Times New Roman" w:eastAsia="Times New Roman" w:hAnsi="Times New Roman" w:cs="Times New Roman"/>
            <w:color w:val="222222"/>
            <w:sz w:val="24"/>
            <w:szCs w:val="24"/>
          </w:rPr>
          <w:t>één op één</w:t>
        </w:r>
        <w:proofErr w:type="gramEnd"/>
        <w:r w:rsidR="00AF572E">
          <w:rPr>
            <w:rFonts w:ascii="Times New Roman" w:eastAsia="Times New Roman" w:hAnsi="Times New Roman" w:cs="Times New Roman"/>
            <w:color w:val="222222"/>
            <w:sz w:val="24"/>
            <w:szCs w:val="24"/>
          </w:rPr>
          <w:t xml:space="preserve"> te vertalen naar</w:t>
        </w:r>
      </w:ins>
      <w:del w:id="37" w:author="Huijsman, Matthijs" w:date="2018-10-18T12:56:00Z">
        <w:r w:rsidR="000F46E2" w:rsidDel="00AF572E">
          <w:rPr>
            <w:rFonts w:ascii="Times New Roman" w:eastAsia="Times New Roman" w:hAnsi="Times New Roman" w:cs="Times New Roman"/>
            <w:color w:val="222222"/>
            <w:sz w:val="24"/>
            <w:szCs w:val="24"/>
          </w:rPr>
          <w:delText>, betekent niet direct</w:delText>
        </w:r>
      </w:del>
      <w:r w:rsidR="000F46E2">
        <w:rPr>
          <w:rFonts w:ascii="Times New Roman" w:eastAsia="Times New Roman" w:hAnsi="Times New Roman" w:cs="Times New Roman"/>
          <w:color w:val="222222"/>
          <w:sz w:val="24"/>
          <w:szCs w:val="24"/>
        </w:rPr>
        <w:t xml:space="preserve"> stress. Daarvoor is er veel onderzoek nodig. Bijvoorbeeld onderzoeken naar wat stress überhaupt is. Vervolgens wordt er gekeken naar welke biometrische data </w:t>
      </w:r>
      <w:del w:id="38" w:author="Huijsman, Matthijs" w:date="2018-10-18T12:56:00Z">
        <w:r w:rsidR="000F46E2" w:rsidDel="00AF572E">
          <w:rPr>
            <w:rFonts w:ascii="Times New Roman" w:eastAsia="Times New Roman" w:hAnsi="Times New Roman" w:cs="Times New Roman"/>
            <w:color w:val="222222"/>
            <w:sz w:val="24"/>
            <w:szCs w:val="24"/>
          </w:rPr>
          <w:delText xml:space="preserve">hebben </w:delText>
        </w:r>
      </w:del>
      <w:r w:rsidR="000F46E2">
        <w:rPr>
          <w:rFonts w:ascii="Times New Roman" w:eastAsia="Times New Roman" w:hAnsi="Times New Roman" w:cs="Times New Roman"/>
          <w:color w:val="222222"/>
          <w:sz w:val="24"/>
          <w:szCs w:val="24"/>
        </w:rPr>
        <w:t xml:space="preserve">de bestaande wetenschappelijke onderzoeken </w:t>
      </w:r>
      <w:ins w:id="39" w:author="Huijsman, Matthijs" w:date="2018-10-18T12:57:00Z">
        <w:r w:rsidR="00AF572E">
          <w:rPr>
            <w:rFonts w:ascii="Times New Roman" w:eastAsia="Times New Roman" w:hAnsi="Times New Roman" w:cs="Times New Roman"/>
            <w:color w:val="222222"/>
            <w:sz w:val="24"/>
            <w:szCs w:val="24"/>
          </w:rPr>
          <w:t xml:space="preserve">hebben </w:t>
        </w:r>
      </w:ins>
      <w:r w:rsidR="000F46E2">
        <w:rPr>
          <w:rFonts w:ascii="Times New Roman" w:eastAsia="Times New Roman" w:hAnsi="Times New Roman" w:cs="Times New Roman"/>
          <w:color w:val="222222"/>
          <w:sz w:val="24"/>
          <w:szCs w:val="24"/>
        </w:rPr>
        <w:t xml:space="preserve">gebruikt om stress te detecteren. Daarna wordt er een selectie gemaakt welke sensoren die specifieke biometrische data kunnen leveren. </w:t>
      </w:r>
    </w:p>
    <w:p w14:paraId="5619B263" w14:textId="77777777"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8724113" w:rsidR="00592F38" w:rsidRPr="00592F38"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Deze opdracht past goed bij mijn voorkeur en mijn opleiding.</w:t>
      </w:r>
      <w:r w:rsidR="000F46E2">
        <w:rPr>
          <w:rFonts w:ascii="Times New Roman" w:eastAsia="Times New Roman" w:hAnsi="Times New Roman" w:cs="Times New Roman"/>
          <w:color w:val="222222"/>
          <w:sz w:val="24"/>
          <w:szCs w:val="24"/>
        </w:rPr>
        <w:t xml:space="preserve"> Enerzijds is er een technisch onderdeel waar de docenten aan het einde van de stage mijn opdracht </w:t>
      </w:r>
      <w:ins w:id="40" w:author="Huijsman, Matthijs" w:date="2018-10-18T12:57:00Z">
        <w:r w:rsidR="00AF572E">
          <w:rPr>
            <w:rFonts w:ascii="Times New Roman" w:eastAsia="Times New Roman" w:hAnsi="Times New Roman" w:cs="Times New Roman"/>
            <w:color w:val="222222"/>
            <w:sz w:val="24"/>
            <w:szCs w:val="24"/>
          </w:rPr>
          <w:t xml:space="preserve">op </w:t>
        </w:r>
      </w:ins>
      <w:r w:rsidR="000F46E2">
        <w:rPr>
          <w:rFonts w:ascii="Times New Roman" w:eastAsia="Times New Roman" w:hAnsi="Times New Roman" w:cs="Times New Roman"/>
          <w:color w:val="222222"/>
          <w:sz w:val="24"/>
          <w:szCs w:val="24"/>
        </w:rPr>
        <w:t xml:space="preserve">kunnen beoordelen. Anderzijds is het leren van machine </w:t>
      </w:r>
      <w:proofErr w:type="spellStart"/>
      <w:r w:rsidR="000F46E2">
        <w:rPr>
          <w:rFonts w:ascii="Times New Roman" w:eastAsia="Times New Roman" w:hAnsi="Times New Roman" w:cs="Times New Roman"/>
          <w:color w:val="222222"/>
          <w:sz w:val="24"/>
          <w:szCs w:val="24"/>
        </w:rPr>
        <w:t>learning</w:t>
      </w:r>
      <w:proofErr w:type="spellEnd"/>
      <w:r w:rsidR="000F46E2">
        <w:rPr>
          <w:rFonts w:ascii="Times New Roman" w:eastAsia="Times New Roman" w:hAnsi="Times New Roman" w:cs="Times New Roman"/>
          <w:color w:val="222222"/>
          <w:sz w:val="24"/>
          <w:szCs w:val="24"/>
        </w:rPr>
        <w:t xml:space="preserve"> </w:t>
      </w:r>
      <w:del w:id="41" w:author="Huijsman, Matthijs" w:date="2018-10-18T12:57:00Z">
        <w:r w:rsidR="000F46E2" w:rsidDel="00AF572E">
          <w:rPr>
            <w:rFonts w:ascii="Times New Roman" w:eastAsia="Times New Roman" w:hAnsi="Times New Roman" w:cs="Times New Roman"/>
            <w:color w:val="222222"/>
            <w:sz w:val="24"/>
            <w:szCs w:val="24"/>
          </w:rPr>
          <w:delText>van belang</w:delText>
        </w:r>
      </w:del>
      <w:ins w:id="42" w:author="Huijsman, Matthijs" w:date="2018-10-18T12:57:00Z">
        <w:r w:rsidR="00AF572E">
          <w:rPr>
            <w:rFonts w:ascii="Times New Roman" w:eastAsia="Times New Roman" w:hAnsi="Times New Roman" w:cs="Times New Roman"/>
            <w:color w:val="222222"/>
            <w:sz w:val="24"/>
            <w:szCs w:val="24"/>
          </w:rPr>
          <w:t>relevant</w:t>
        </w:r>
      </w:ins>
      <w:r w:rsidR="000F46E2">
        <w:rPr>
          <w:rFonts w:ascii="Times New Roman" w:eastAsia="Times New Roman" w:hAnsi="Times New Roman" w:cs="Times New Roman"/>
          <w:color w:val="222222"/>
          <w:sz w:val="24"/>
          <w:szCs w:val="24"/>
        </w:rPr>
        <w:t>, omd</w:t>
      </w:r>
      <w:r w:rsidR="002210C1">
        <w:rPr>
          <w:rFonts w:ascii="Times New Roman" w:eastAsia="Times New Roman" w:hAnsi="Times New Roman" w:cs="Times New Roman"/>
          <w:color w:val="222222"/>
          <w:sz w:val="24"/>
          <w:szCs w:val="24"/>
        </w:rPr>
        <w:t xml:space="preserve">at die </w:t>
      </w:r>
      <w:del w:id="43" w:author="Huijsman, Matthijs" w:date="2018-10-18T12:57:00Z">
        <w:r w:rsidR="002210C1" w:rsidDel="00AF572E">
          <w:rPr>
            <w:rFonts w:ascii="Times New Roman" w:eastAsia="Times New Roman" w:hAnsi="Times New Roman" w:cs="Times New Roman"/>
            <w:color w:val="222222"/>
            <w:sz w:val="24"/>
            <w:szCs w:val="24"/>
          </w:rPr>
          <w:delText>nu steeds populair wordt</w:delText>
        </w:r>
      </w:del>
      <w:ins w:id="44" w:author="Huijsman, Matthijs" w:date="2018-10-18T12:57:00Z">
        <w:r w:rsidR="00AF572E">
          <w:rPr>
            <w:rFonts w:ascii="Times New Roman" w:eastAsia="Times New Roman" w:hAnsi="Times New Roman" w:cs="Times New Roman"/>
            <w:color w:val="222222"/>
            <w:sz w:val="24"/>
            <w:szCs w:val="24"/>
          </w:rPr>
          <w:t>aan belang toeneemt</w:t>
        </w:r>
      </w:ins>
      <w:r w:rsidR="000F46E2">
        <w:rPr>
          <w:rFonts w:ascii="Times New Roman" w:eastAsia="Times New Roman" w:hAnsi="Times New Roman" w:cs="Times New Roman"/>
          <w:color w:val="222222"/>
          <w:sz w:val="24"/>
          <w:szCs w:val="24"/>
        </w:rPr>
        <w:t xml:space="preserve"> in </w:t>
      </w:r>
      <w:ins w:id="45" w:author="Huijsman, Matthijs" w:date="2018-10-18T12:58:00Z">
        <w:r w:rsidR="00AF572E">
          <w:rPr>
            <w:rFonts w:ascii="Times New Roman" w:eastAsia="Times New Roman" w:hAnsi="Times New Roman" w:cs="Times New Roman"/>
            <w:color w:val="222222"/>
            <w:sz w:val="24"/>
            <w:szCs w:val="24"/>
          </w:rPr>
          <w:t>het</w:t>
        </w:r>
      </w:ins>
      <w:del w:id="46" w:author="Huijsman, Matthijs" w:date="2018-10-18T12:58:00Z">
        <w:r w:rsidR="005A4A9F" w:rsidDel="00AF572E">
          <w:rPr>
            <w:rFonts w:ascii="Times New Roman" w:eastAsia="Times New Roman" w:hAnsi="Times New Roman" w:cs="Times New Roman"/>
            <w:color w:val="222222"/>
            <w:sz w:val="24"/>
            <w:szCs w:val="24"/>
          </w:rPr>
          <w:delText>de</w:delText>
        </w:r>
      </w:del>
      <w:r w:rsidR="00D30E02">
        <w:rPr>
          <w:rFonts w:ascii="Times New Roman" w:eastAsia="Times New Roman" w:hAnsi="Times New Roman" w:cs="Times New Roman"/>
          <w:color w:val="222222"/>
          <w:sz w:val="24"/>
          <w:szCs w:val="24"/>
        </w:rPr>
        <w:t xml:space="preserve"> </w:t>
      </w:r>
      <w:r w:rsidR="000F46E2">
        <w:rPr>
          <w:rFonts w:ascii="Times New Roman" w:eastAsia="Times New Roman" w:hAnsi="Times New Roman" w:cs="Times New Roman"/>
          <w:color w:val="222222"/>
          <w:sz w:val="24"/>
          <w:szCs w:val="24"/>
        </w:rPr>
        <w:t>bedrij</w:t>
      </w:r>
      <w:ins w:id="47" w:author="Huijsman, Matthijs" w:date="2018-10-18T12:58:00Z">
        <w:r w:rsidR="00AF572E">
          <w:rPr>
            <w:rFonts w:ascii="Times New Roman" w:eastAsia="Times New Roman" w:hAnsi="Times New Roman" w:cs="Times New Roman"/>
            <w:color w:val="222222"/>
            <w:sz w:val="24"/>
            <w:szCs w:val="24"/>
          </w:rPr>
          <w:t>fsleven</w:t>
        </w:r>
      </w:ins>
      <w:del w:id="48" w:author="Huijsman, Matthijs" w:date="2018-10-18T12:58:00Z">
        <w:r w:rsidR="000F46E2" w:rsidDel="00AF572E">
          <w:rPr>
            <w:rFonts w:ascii="Times New Roman" w:eastAsia="Times New Roman" w:hAnsi="Times New Roman" w:cs="Times New Roman"/>
            <w:color w:val="222222"/>
            <w:sz w:val="24"/>
            <w:szCs w:val="24"/>
          </w:rPr>
          <w:delText>ven</w:delText>
        </w:r>
        <w:r w:rsidR="002210C1" w:rsidDel="00AF572E">
          <w:rPr>
            <w:rFonts w:ascii="Times New Roman" w:eastAsia="Times New Roman" w:hAnsi="Times New Roman" w:cs="Times New Roman"/>
            <w:color w:val="222222"/>
            <w:sz w:val="24"/>
            <w:szCs w:val="24"/>
          </w:rPr>
          <w:delText>wereld</w:delText>
        </w:r>
      </w:del>
      <w:r w:rsidR="000F46E2">
        <w:rPr>
          <w:rFonts w:ascii="Times New Roman" w:eastAsia="Times New Roman" w:hAnsi="Times New Roman" w:cs="Times New Roman"/>
          <w:color w:val="222222"/>
          <w:sz w:val="24"/>
          <w:szCs w:val="24"/>
        </w:rPr>
        <w:t xml:space="preserve">. </w:t>
      </w:r>
      <w:r w:rsidRPr="00592F38">
        <w:rPr>
          <w:rFonts w:ascii="Times New Roman" w:eastAsia="Times New Roman" w:hAnsi="Times New Roman" w:cs="Times New Roman"/>
          <w:color w:val="222222"/>
          <w:sz w:val="24"/>
          <w:szCs w:val="24"/>
        </w:rPr>
        <w:t xml:space="preserve"> Voor mijn toekomst wil ik meer weten over het toepassen van</w:t>
      </w:r>
      <w:r w:rsidR="005A4A9F">
        <w:rPr>
          <w:rFonts w:ascii="Times New Roman" w:eastAsia="Times New Roman" w:hAnsi="Times New Roman" w:cs="Times New Roman"/>
          <w:color w:val="222222"/>
          <w:sz w:val="24"/>
          <w:szCs w:val="24"/>
        </w:rPr>
        <w:t xml:space="preserve"> </w:t>
      </w:r>
      <w:r w:rsidR="005A4A9F" w:rsidRPr="00240767">
        <w:rPr>
          <w:rFonts w:ascii="Times New Roman" w:eastAsia="Times New Roman" w:hAnsi="Times New Roman" w:cs="Times New Roman"/>
          <w:color w:val="222222"/>
          <w:sz w:val="24"/>
          <w:szCs w:val="24"/>
        </w:rPr>
        <w:t>m</w:t>
      </w:r>
      <w:r w:rsidRPr="00240767">
        <w:rPr>
          <w:rFonts w:ascii="Times New Roman" w:eastAsia="Times New Roman" w:hAnsi="Times New Roman" w:cs="Times New Roman"/>
          <w:color w:val="222222"/>
          <w:sz w:val="24"/>
          <w:szCs w:val="24"/>
        </w:rPr>
        <w:t>achine</w:t>
      </w:r>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592F38">
        <w:rPr>
          <w:rFonts w:ascii="Times New Roman" w:eastAsia="Times New Roman" w:hAnsi="Times New Roman" w:cs="Times New Roman"/>
          <w:color w:val="222222"/>
          <w:sz w:val="24"/>
          <w:szCs w:val="24"/>
        </w:rPr>
        <w:t xml:space="preserve"> tot </w:t>
      </w:r>
      <w:proofErr w:type="spellStart"/>
      <w:r w:rsidR="005A4A9F" w:rsidRPr="00240767">
        <w:rPr>
          <w:rFonts w:ascii="Times New Roman" w:eastAsia="Times New Roman" w:hAnsi="Times New Roman" w:cs="Times New Roman"/>
          <w:color w:val="222222"/>
          <w:sz w:val="24"/>
          <w:szCs w:val="24"/>
        </w:rPr>
        <w:t>deep</w:t>
      </w:r>
      <w:proofErr w:type="spellEnd"/>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240767">
        <w:rPr>
          <w:rFonts w:ascii="Times New Roman" w:eastAsia="Times New Roman" w:hAnsi="Times New Roman" w:cs="Times New Roman"/>
          <w:color w:val="222222"/>
          <w:sz w:val="24"/>
          <w:szCs w:val="24"/>
        </w:rPr>
        <w:t>.</w:t>
      </w:r>
      <w:r w:rsidRPr="00592F38">
        <w:rPr>
          <w:rFonts w:ascii="Times New Roman" w:eastAsia="Times New Roman" w:hAnsi="Times New Roman" w:cs="Times New Roman"/>
          <w:color w:val="222222"/>
          <w:sz w:val="24"/>
          <w:szCs w:val="24"/>
        </w:rPr>
        <w:t xml:space="preserve"> Tijdens mijn opleiding heb ik het vak </w:t>
      </w:r>
      <w:r w:rsidR="005A4A9F">
        <w:rPr>
          <w:rFonts w:ascii="Times New Roman" w:eastAsia="Times New Roman" w:hAnsi="Times New Roman" w:cs="Times New Roman"/>
          <w:color w:val="222222"/>
          <w:sz w:val="24"/>
          <w:szCs w:val="24"/>
        </w:rPr>
        <w:t xml:space="preserve">kunstmatige intelligentie </w:t>
      </w:r>
      <w:r w:rsidRPr="00592F38">
        <w:rPr>
          <w:rFonts w:ascii="Times New Roman" w:eastAsia="Times New Roman" w:hAnsi="Times New Roman" w:cs="Times New Roman"/>
          <w:color w:val="222222"/>
          <w:sz w:val="24"/>
          <w:szCs w:val="24"/>
        </w:rPr>
        <w:t>ge</w:t>
      </w:r>
      <w:ins w:id="49" w:author="Huijsman, Matthijs" w:date="2018-10-18T12:59:00Z">
        <w:r w:rsidR="00AF572E">
          <w:rPr>
            <w:rFonts w:ascii="Times New Roman" w:eastAsia="Times New Roman" w:hAnsi="Times New Roman" w:cs="Times New Roman"/>
            <w:color w:val="222222"/>
            <w:sz w:val="24"/>
            <w:szCs w:val="24"/>
          </w:rPr>
          <w:t>volgd</w:t>
        </w:r>
      </w:ins>
      <w:del w:id="50" w:author="Huijsman, Matthijs" w:date="2018-10-18T12:59:00Z">
        <w:r w:rsidRPr="00592F38" w:rsidDel="00AF572E">
          <w:rPr>
            <w:rFonts w:ascii="Times New Roman" w:eastAsia="Times New Roman" w:hAnsi="Times New Roman" w:cs="Times New Roman"/>
            <w:color w:val="222222"/>
            <w:sz w:val="24"/>
            <w:szCs w:val="24"/>
          </w:rPr>
          <w:delText>had</w:delText>
        </w:r>
      </w:del>
      <w:r w:rsidRPr="00592F38">
        <w:rPr>
          <w:rFonts w:ascii="Times New Roman" w:eastAsia="Times New Roman" w:hAnsi="Times New Roman" w:cs="Times New Roman"/>
          <w:color w:val="222222"/>
          <w:sz w:val="24"/>
          <w:szCs w:val="24"/>
        </w:rPr>
        <w:t xml:space="preserve"> en dat sluit goed aan met </w:t>
      </w:r>
      <w:r w:rsidR="00573419">
        <w:rPr>
          <w:rFonts w:ascii="Times New Roman" w:eastAsia="Times New Roman" w:hAnsi="Times New Roman" w:cs="Times New Roman"/>
          <w:color w:val="222222"/>
          <w:sz w:val="24"/>
          <w:szCs w:val="24"/>
        </w:rPr>
        <w:t>deze richting</w:t>
      </w:r>
      <w:r w:rsidRPr="00592F38">
        <w:rPr>
          <w:rFonts w:ascii="Times New Roman" w:eastAsia="Times New Roman" w:hAnsi="Times New Roman" w:cs="Times New Roman"/>
          <w:color w:val="222222"/>
          <w:sz w:val="24"/>
          <w:szCs w:val="24"/>
        </w:rPr>
        <w:t>.</w:t>
      </w:r>
      <w:r w:rsidR="00655208">
        <w:rPr>
          <w:rFonts w:ascii="Times New Roman" w:eastAsia="Times New Roman" w:hAnsi="Times New Roman" w:cs="Times New Roman"/>
          <w:color w:val="222222"/>
          <w:sz w:val="24"/>
          <w:szCs w:val="24"/>
        </w:rPr>
        <w:t xml:space="preserve"> Deze afstudeeropdracht bevat heel veel verschillende onderdelen</w:t>
      </w:r>
      <w:r w:rsidR="00C201E1">
        <w:rPr>
          <w:rFonts w:ascii="Times New Roman" w:eastAsia="Times New Roman" w:hAnsi="Times New Roman" w:cs="Times New Roman"/>
          <w:color w:val="222222"/>
          <w:sz w:val="24"/>
          <w:szCs w:val="24"/>
        </w:rPr>
        <w:t xml:space="preserve"> naast het verdiepen in Data </w:t>
      </w:r>
      <w:proofErr w:type="spellStart"/>
      <w:r w:rsidR="00C201E1">
        <w:rPr>
          <w:rFonts w:ascii="Times New Roman" w:eastAsia="Times New Roman" w:hAnsi="Times New Roman" w:cs="Times New Roman"/>
          <w:color w:val="222222"/>
          <w:sz w:val="24"/>
          <w:szCs w:val="24"/>
        </w:rPr>
        <w:t>Science</w:t>
      </w:r>
      <w:proofErr w:type="spellEnd"/>
      <w:r w:rsidR="00655208">
        <w:rPr>
          <w:rFonts w:ascii="Times New Roman" w:eastAsia="Times New Roman" w:hAnsi="Times New Roman" w:cs="Times New Roman"/>
          <w:color w:val="222222"/>
          <w:sz w:val="24"/>
          <w:szCs w:val="24"/>
        </w:rPr>
        <w:t xml:space="preserve">. Bijvoorbeeld </w:t>
      </w:r>
      <w:del w:id="51" w:author="Huijsman, Matthijs" w:date="2018-10-18T12:59:00Z">
        <w:r w:rsidR="00655208" w:rsidDel="00AF572E">
          <w:rPr>
            <w:rFonts w:ascii="Times New Roman" w:eastAsia="Times New Roman" w:hAnsi="Times New Roman" w:cs="Times New Roman"/>
            <w:color w:val="222222"/>
            <w:sz w:val="24"/>
            <w:szCs w:val="24"/>
          </w:rPr>
          <w:delText>het</w:delText>
        </w:r>
      </w:del>
      <w:r w:rsidR="00655208">
        <w:rPr>
          <w:rFonts w:ascii="Times New Roman" w:eastAsia="Times New Roman" w:hAnsi="Times New Roman" w:cs="Times New Roman"/>
          <w:color w:val="222222"/>
          <w:sz w:val="24"/>
          <w:szCs w:val="24"/>
        </w:rPr>
        <w:t xml:space="preserve"> programmere</w:t>
      </w:r>
      <w:r w:rsidR="00CC543D">
        <w:rPr>
          <w:rFonts w:ascii="Times New Roman" w:eastAsia="Times New Roman" w:hAnsi="Times New Roman" w:cs="Times New Roman"/>
          <w:color w:val="222222"/>
          <w:sz w:val="24"/>
          <w:szCs w:val="24"/>
        </w:rPr>
        <w:t>n</w:t>
      </w:r>
      <w:r w:rsidR="00655208">
        <w:rPr>
          <w:rFonts w:ascii="Times New Roman" w:eastAsia="Times New Roman" w:hAnsi="Times New Roman" w:cs="Times New Roman"/>
          <w:color w:val="222222"/>
          <w:sz w:val="24"/>
          <w:szCs w:val="24"/>
        </w:rPr>
        <w:t xml:space="preserve">, </w:t>
      </w:r>
      <w:r w:rsidR="00CC543D">
        <w:rPr>
          <w:rFonts w:ascii="Times New Roman" w:eastAsia="Times New Roman" w:hAnsi="Times New Roman" w:cs="Times New Roman"/>
          <w:color w:val="222222"/>
          <w:sz w:val="24"/>
          <w:szCs w:val="24"/>
        </w:rPr>
        <w:t>communicatie en</w:t>
      </w:r>
      <w:r w:rsidR="007E4C32">
        <w:rPr>
          <w:rFonts w:ascii="Times New Roman" w:eastAsia="Times New Roman" w:hAnsi="Times New Roman" w:cs="Times New Roman"/>
          <w:color w:val="222222"/>
          <w:sz w:val="24"/>
          <w:szCs w:val="24"/>
        </w:rPr>
        <w:t xml:space="preserve"> de</w:t>
      </w:r>
      <w:r w:rsidR="00CC543D">
        <w:rPr>
          <w:rFonts w:ascii="Times New Roman" w:eastAsia="Times New Roman" w:hAnsi="Times New Roman" w:cs="Times New Roman"/>
          <w:color w:val="222222"/>
          <w:sz w:val="24"/>
          <w:szCs w:val="24"/>
        </w:rPr>
        <w:t xml:space="preserve"> overdracht</w:t>
      </w:r>
      <w:r w:rsidR="00094955">
        <w:rPr>
          <w:rFonts w:ascii="Times New Roman" w:eastAsia="Times New Roman" w:hAnsi="Times New Roman" w:cs="Times New Roman"/>
          <w:color w:val="222222"/>
          <w:sz w:val="24"/>
          <w:szCs w:val="24"/>
        </w:rPr>
        <w:t xml:space="preserve"> tussen de biometrische </w:t>
      </w:r>
      <w:r w:rsidR="00CC543D">
        <w:rPr>
          <w:rFonts w:ascii="Times New Roman" w:eastAsia="Times New Roman" w:hAnsi="Times New Roman" w:cs="Times New Roman"/>
          <w:color w:val="222222"/>
          <w:sz w:val="24"/>
          <w:szCs w:val="24"/>
        </w:rPr>
        <w:t xml:space="preserve">data </w:t>
      </w:r>
      <w:r w:rsidR="00094955">
        <w:rPr>
          <w:rFonts w:ascii="Times New Roman" w:eastAsia="Times New Roman" w:hAnsi="Times New Roman" w:cs="Times New Roman"/>
          <w:color w:val="222222"/>
          <w:sz w:val="24"/>
          <w:szCs w:val="24"/>
        </w:rPr>
        <w:t>en de</w:t>
      </w:r>
      <w:r w:rsidR="00CC543D">
        <w:rPr>
          <w:rFonts w:ascii="Times New Roman" w:eastAsia="Times New Roman" w:hAnsi="Times New Roman" w:cs="Times New Roman"/>
          <w:color w:val="222222"/>
          <w:sz w:val="24"/>
          <w:szCs w:val="24"/>
        </w:rPr>
        <w:t xml:space="preserve"> ander werkomgeving en het </w:t>
      </w:r>
      <w:r w:rsidR="007D475B">
        <w:rPr>
          <w:rFonts w:ascii="Times New Roman" w:eastAsia="Times New Roman" w:hAnsi="Times New Roman" w:cs="Times New Roman"/>
          <w:color w:val="222222"/>
          <w:sz w:val="24"/>
          <w:szCs w:val="24"/>
        </w:rPr>
        <w:t>aansluiten van sensoren aan de microcontroller en de huid om metingen te maken</w:t>
      </w:r>
      <w:r w:rsidR="00CC543D">
        <w:rPr>
          <w:rFonts w:ascii="Times New Roman" w:eastAsia="Times New Roman" w:hAnsi="Times New Roman" w:cs="Times New Roman"/>
          <w:color w:val="222222"/>
          <w:sz w:val="24"/>
          <w:szCs w:val="24"/>
        </w:rPr>
        <w:t xml:space="preserve">. </w:t>
      </w:r>
      <w:r w:rsidR="00C514BB">
        <w:rPr>
          <w:rFonts w:ascii="Times New Roman" w:eastAsia="Times New Roman" w:hAnsi="Times New Roman" w:cs="Times New Roman"/>
          <w:color w:val="222222"/>
          <w:sz w:val="24"/>
          <w:szCs w:val="24"/>
        </w:rPr>
        <w:t>Het</w:t>
      </w:r>
      <w:r w:rsidR="00A963AC">
        <w:rPr>
          <w:rFonts w:ascii="Times New Roman" w:eastAsia="Times New Roman" w:hAnsi="Times New Roman" w:cs="Times New Roman"/>
          <w:color w:val="222222"/>
          <w:sz w:val="24"/>
          <w:szCs w:val="24"/>
        </w:rPr>
        <w:t xml:space="preserve"> vergt heel veel werk voor een korte termijn van vier maanden. </w:t>
      </w:r>
      <w:r w:rsidR="007016C1">
        <w:rPr>
          <w:rFonts w:ascii="Times New Roman" w:eastAsia="Times New Roman" w:hAnsi="Times New Roman" w:cs="Times New Roman"/>
          <w:color w:val="222222"/>
          <w:sz w:val="24"/>
          <w:szCs w:val="24"/>
        </w:rPr>
        <w:t xml:space="preserve">In </w:t>
      </w:r>
      <w:r w:rsidR="007016C1" w:rsidRPr="007016C1">
        <w:rPr>
          <w:rFonts w:ascii="Times New Roman" w:eastAsia="Times New Roman" w:hAnsi="Times New Roman" w:cs="Times New Roman"/>
          <w:i/>
          <w:color w:val="222222"/>
          <w:sz w:val="24"/>
          <w:szCs w:val="24"/>
        </w:rPr>
        <w:t>figuur 3</w:t>
      </w:r>
      <w:r w:rsidR="007016C1">
        <w:rPr>
          <w:rFonts w:ascii="Times New Roman" w:eastAsia="Times New Roman" w:hAnsi="Times New Roman" w:cs="Times New Roman"/>
          <w:color w:val="222222"/>
          <w:sz w:val="24"/>
          <w:szCs w:val="24"/>
        </w:rPr>
        <w:t xml:space="preserve"> is </w:t>
      </w:r>
      <w:del w:id="52" w:author="Huijsman, Matthijs" w:date="2018-10-18T12:59:00Z">
        <w:r w:rsidR="007016C1" w:rsidDel="00AF572E">
          <w:rPr>
            <w:rFonts w:ascii="Times New Roman" w:eastAsia="Times New Roman" w:hAnsi="Times New Roman" w:cs="Times New Roman"/>
            <w:color w:val="222222"/>
            <w:sz w:val="24"/>
            <w:szCs w:val="24"/>
          </w:rPr>
          <w:delText>te zien</w:delText>
        </w:r>
      </w:del>
      <w:ins w:id="53" w:author="Huijsman, Matthijs" w:date="2018-10-18T12:59:00Z">
        <w:r w:rsidR="00AF572E">
          <w:rPr>
            <w:rFonts w:ascii="Times New Roman" w:eastAsia="Times New Roman" w:hAnsi="Times New Roman" w:cs="Times New Roman"/>
            <w:color w:val="222222"/>
            <w:sz w:val="24"/>
            <w:szCs w:val="24"/>
          </w:rPr>
          <w:t>afgebeeld</w:t>
        </w:r>
      </w:ins>
      <w:r w:rsidR="007016C1">
        <w:rPr>
          <w:rFonts w:ascii="Times New Roman" w:eastAsia="Times New Roman" w:hAnsi="Times New Roman" w:cs="Times New Roman"/>
          <w:color w:val="222222"/>
          <w:sz w:val="24"/>
          <w:szCs w:val="24"/>
        </w:rPr>
        <w:t xml:space="preserve"> welke taken horen bij elk van de vijf competenties</w:t>
      </w:r>
      <w:del w:id="54" w:author="Huijsman, Matthijs" w:date="2018-10-18T13:00:00Z">
        <w:r w:rsidR="007016C1" w:rsidDel="00AF572E">
          <w:rPr>
            <w:rFonts w:ascii="Times New Roman" w:eastAsia="Times New Roman" w:hAnsi="Times New Roman" w:cs="Times New Roman"/>
            <w:color w:val="222222"/>
            <w:sz w:val="24"/>
            <w:szCs w:val="24"/>
          </w:rPr>
          <w:delText xml:space="preserve">. </w:delText>
        </w:r>
        <w:r w:rsidR="00655208" w:rsidDel="00AF572E">
          <w:rPr>
            <w:rFonts w:ascii="Times New Roman" w:eastAsia="Times New Roman" w:hAnsi="Times New Roman" w:cs="Times New Roman"/>
            <w:color w:val="222222"/>
            <w:sz w:val="24"/>
            <w:szCs w:val="24"/>
          </w:rPr>
          <w:delText xml:space="preserve">Hiermee kan ik </w:delText>
        </w:r>
        <w:r w:rsidR="00CC543D" w:rsidDel="00AF572E">
          <w:rPr>
            <w:rFonts w:ascii="Times New Roman" w:eastAsia="Times New Roman" w:hAnsi="Times New Roman" w:cs="Times New Roman"/>
            <w:color w:val="222222"/>
            <w:sz w:val="24"/>
            <w:szCs w:val="24"/>
          </w:rPr>
          <w:delText xml:space="preserve">de </w:delText>
        </w:r>
        <w:r w:rsidR="00655208" w:rsidDel="00AF572E">
          <w:rPr>
            <w:rFonts w:ascii="Times New Roman" w:eastAsia="Times New Roman" w:hAnsi="Times New Roman" w:cs="Times New Roman"/>
            <w:color w:val="222222"/>
            <w:sz w:val="24"/>
            <w:szCs w:val="24"/>
          </w:rPr>
          <w:delText>eindkwalificati</w:delText>
        </w:r>
        <w:r w:rsidR="00CC543D" w:rsidDel="00AF572E">
          <w:rPr>
            <w:rFonts w:ascii="Times New Roman" w:eastAsia="Times New Roman" w:hAnsi="Times New Roman" w:cs="Times New Roman"/>
            <w:color w:val="222222"/>
            <w:sz w:val="24"/>
            <w:szCs w:val="24"/>
          </w:rPr>
          <w:delText>e</w:delText>
        </w:r>
        <w:r w:rsidR="001E599C" w:rsidDel="00AF572E">
          <w:rPr>
            <w:rFonts w:ascii="Times New Roman" w:eastAsia="Times New Roman" w:hAnsi="Times New Roman" w:cs="Times New Roman"/>
            <w:color w:val="222222"/>
            <w:sz w:val="24"/>
            <w:szCs w:val="24"/>
          </w:rPr>
          <w:delText xml:space="preserve"> behalen</w:delText>
        </w:r>
      </w:del>
      <w:ins w:id="55" w:author="Huijsman, Matthijs" w:date="2018-10-18T13:00:00Z">
        <w:r w:rsidR="00AF572E">
          <w:rPr>
            <w:rFonts w:ascii="Times New Roman" w:eastAsia="Times New Roman" w:hAnsi="Times New Roman" w:cs="Times New Roman"/>
            <w:color w:val="222222"/>
            <w:sz w:val="24"/>
            <w:szCs w:val="24"/>
          </w:rPr>
          <w:t xml:space="preserve"> om aan het </w:t>
        </w:r>
        <w:proofErr w:type="gramStart"/>
        <w:r w:rsidR="00AF572E">
          <w:rPr>
            <w:rFonts w:ascii="Times New Roman" w:eastAsia="Times New Roman" w:hAnsi="Times New Roman" w:cs="Times New Roman"/>
            <w:color w:val="222222"/>
            <w:sz w:val="24"/>
            <w:szCs w:val="24"/>
          </w:rPr>
          <w:t>HBO-afstudeercriterium</w:t>
        </w:r>
        <w:proofErr w:type="gramEnd"/>
        <w:r w:rsidR="00AF572E">
          <w:rPr>
            <w:rFonts w:ascii="Times New Roman" w:eastAsia="Times New Roman" w:hAnsi="Times New Roman" w:cs="Times New Roman"/>
            <w:color w:val="222222"/>
            <w:sz w:val="24"/>
            <w:szCs w:val="24"/>
          </w:rPr>
          <w:t xml:space="preserve"> te voldoen</w:t>
        </w:r>
      </w:ins>
      <w:r w:rsidR="00655208">
        <w:rPr>
          <w:rFonts w:ascii="Times New Roman" w:eastAsia="Times New Roman" w:hAnsi="Times New Roman" w:cs="Times New Roman"/>
          <w:color w:val="222222"/>
          <w:sz w:val="24"/>
          <w:szCs w:val="24"/>
        </w:rPr>
        <w:t>.</w:t>
      </w:r>
    </w:p>
    <w:p w14:paraId="0909FDAE" w14:textId="710F0225"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4325236" w:rsidR="00D02A4C" w:rsidRPr="001C70AE" w:rsidRDefault="002026A4"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is verschillende algoritmes toe</w:t>
      </w:r>
      <w:ins w:id="56" w:author="Huijsman, Matthijs" w:date="2018-10-18T13:00:00Z">
        <w:r w:rsidR="00AF572E">
          <w:rPr>
            <w:rFonts w:ascii="Times New Roman" w:eastAsia="Times New Roman" w:hAnsi="Times New Roman" w:cs="Times New Roman"/>
            <w:color w:val="222222"/>
            <w:sz w:val="24"/>
            <w:szCs w:val="24"/>
          </w:rPr>
          <w:t xml:space="preserve"> te </w:t>
        </w:r>
      </w:ins>
      <w:r>
        <w:rPr>
          <w:rFonts w:ascii="Times New Roman" w:eastAsia="Times New Roman" w:hAnsi="Times New Roman" w:cs="Times New Roman"/>
          <w:color w:val="222222"/>
          <w:sz w:val="24"/>
          <w:szCs w:val="24"/>
        </w:rPr>
        <w:t xml:space="preserve">passen van kunstmatige intelligentie en </w:t>
      </w:r>
      <w:del w:id="57" w:author="Huijsman, Matthijs" w:date="2018-10-18T13:00:00Z">
        <w:r w:rsidDel="00AF572E">
          <w:rPr>
            <w:rFonts w:ascii="Times New Roman" w:eastAsia="Times New Roman" w:hAnsi="Times New Roman" w:cs="Times New Roman"/>
            <w:color w:val="222222"/>
            <w:sz w:val="24"/>
            <w:szCs w:val="24"/>
          </w:rPr>
          <w:delText xml:space="preserve">vervolgens </w:delText>
        </w:r>
      </w:del>
      <w:r>
        <w:rPr>
          <w:rFonts w:ascii="Times New Roman" w:eastAsia="Times New Roman" w:hAnsi="Times New Roman" w:cs="Times New Roman"/>
          <w:color w:val="222222"/>
          <w:sz w:val="24"/>
          <w:szCs w:val="24"/>
        </w:rPr>
        <w:t xml:space="preserve">die </w:t>
      </w:r>
      <w:del w:id="58" w:author="Huijsman, Matthijs" w:date="2018-10-18T13:00:00Z">
        <w:r w:rsidDel="00AF572E">
          <w:rPr>
            <w:rFonts w:ascii="Times New Roman" w:eastAsia="Times New Roman" w:hAnsi="Times New Roman" w:cs="Times New Roman"/>
            <w:color w:val="222222"/>
            <w:sz w:val="24"/>
            <w:szCs w:val="24"/>
          </w:rPr>
          <w:delText>weer aan de computer uitleggen hoe h</w:delText>
        </w:r>
        <w:r w:rsidR="008C5BE6" w:rsidDel="00AF572E">
          <w:rPr>
            <w:rFonts w:ascii="Times New Roman" w:eastAsia="Times New Roman" w:hAnsi="Times New Roman" w:cs="Times New Roman"/>
            <w:color w:val="222222"/>
            <w:sz w:val="24"/>
            <w:szCs w:val="24"/>
          </w:rPr>
          <w:delText>et zelf de stress kan</w:delText>
        </w:r>
        <w:r w:rsidR="004861A5" w:rsidDel="00AF572E">
          <w:rPr>
            <w:rFonts w:ascii="Times New Roman" w:eastAsia="Times New Roman" w:hAnsi="Times New Roman" w:cs="Times New Roman"/>
            <w:color w:val="222222"/>
            <w:sz w:val="24"/>
            <w:szCs w:val="24"/>
          </w:rPr>
          <w:delText xml:space="preserve"> detecteren</w:delText>
        </w:r>
      </w:del>
      <w:ins w:id="59" w:author="Huijsman, Matthijs" w:date="2018-10-18T13:00:00Z">
        <w:r w:rsidR="00AF572E">
          <w:rPr>
            <w:rFonts w:ascii="Times New Roman" w:eastAsia="Times New Roman" w:hAnsi="Times New Roman" w:cs="Times New Roman"/>
            <w:color w:val="222222"/>
            <w:sz w:val="24"/>
            <w:szCs w:val="24"/>
          </w:rPr>
          <w:t>gebruiken om de software te trainen stress te detecteren</w:t>
        </w:r>
      </w:ins>
      <w:r>
        <w:rPr>
          <w:rFonts w:ascii="Times New Roman" w:eastAsia="Times New Roman" w:hAnsi="Times New Roman" w:cs="Times New Roman"/>
          <w:color w:val="222222"/>
          <w:sz w:val="24"/>
          <w:szCs w:val="24"/>
        </w:rPr>
        <w:t>.</w:t>
      </w:r>
      <w:r w:rsidR="008C56B4" w:rsidRPr="004776F6">
        <w:rPr>
          <w:rFonts w:ascii="Times New Roman" w:hAnsi="Times New Roman" w:cs="Times New Roman"/>
        </w:rPr>
        <w:br w:type="page"/>
      </w:r>
    </w:p>
    <w:p w14:paraId="482A78A2" w14:textId="77777777" w:rsidR="00D02A4C" w:rsidRPr="004776F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4776F6">
        <w:rPr>
          <w:rFonts w:ascii="Times New Roman" w:eastAsia="Times New Roman" w:hAnsi="Times New Roman" w:cs="Times New Roman"/>
          <w:color w:val="222222"/>
          <w:sz w:val="32"/>
          <w:szCs w:val="32"/>
        </w:rPr>
        <w:lastRenderedPageBreak/>
        <w:t>Table</w:t>
      </w:r>
      <w:proofErr w:type="spellEnd"/>
      <w:r w:rsidRPr="004776F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Default="008C56B4">
          <w:pPr>
            <w:pStyle w:val="TOC1"/>
            <w:tabs>
              <w:tab w:val="right" w:pos="9350"/>
            </w:tabs>
            <w:rPr>
              <w:rFonts w:asciiTheme="minorHAnsi" w:eastAsiaTheme="minorEastAsia" w:hAnsiTheme="minorHAnsi" w:cstheme="minorBidi"/>
              <w:noProof/>
              <w:lang w:val="en-US"/>
            </w:rPr>
          </w:pPr>
          <w:r w:rsidRPr="004776F6">
            <w:rPr>
              <w:rFonts w:ascii="Times New Roman" w:hAnsi="Times New Roman" w:cs="Times New Roman"/>
            </w:rPr>
            <w:fldChar w:fldCharType="begin"/>
          </w:r>
          <w:r w:rsidRPr="004776F6">
            <w:rPr>
              <w:rFonts w:ascii="Times New Roman" w:hAnsi="Times New Roman" w:cs="Times New Roman"/>
            </w:rPr>
            <w:instrText xml:space="preserve"> TOC \h \u \z </w:instrText>
          </w:r>
          <w:r w:rsidRPr="004776F6">
            <w:rPr>
              <w:rFonts w:ascii="Times New Roman" w:hAnsi="Times New Roman" w:cs="Times New Roman"/>
            </w:rPr>
            <w:fldChar w:fldCharType="separate"/>
          </w:r>
          <w:hyperlink w:anchor="_Toc526474126" w:history="1">
            <w:r w:rsidR="00431AF3" w:rsidRPr="006A0DB6">
              <w:rPr>
                <w:rStyle w:val="Hyperlink"/>
                <w:noProof/>
              </w:rPr>
              <w:t>Voorwoord</w:t>
            </w:r>
            <w:r w:rsidR="00431AF3">
              <w:rPr>
                <w:noProof/>
                <w:webHidden/>
              </w:rPr>
              <w:tab/>
            </w:r>
            <w:r w:rsidR="00431AF3">
              <w:rPr>
                <w:noProof/>
                <w:webHidden/>
              </w:rPr>
              <w:fldChar w:fldCharType="begin"/>
            </w:r>
            <w:r w:rsidR="00431AF3">
              <w:rPr>
                <w:noProof/>
                <w:webHidden/>
              </w:rPr>
              <w:instrText xml:space="preserve"> PAGEREF _Toc526474126 \h </w:instrText>
            </w:r>
            <w:r w:rsidR="00431AF3">
              <w:rPr>
                <w:noProof/>
                <w:webHidden/>
              </w:rPr>
            </w:r>
            <w:r w:rsidR="00431AF3">
              <w:rPr>
                <w:noProof/>
                <w:webHidden/>
              </w:rPr>
              <w:fldChar w:fldCharType="separate"/>
            </w:r>
            <w:r w:rsidR="00431AF3">
              <w:rPr>
                <w:noProof/>
                <w:webHidden/>
              </w:rPr>
              <w:t>2</w:t>
            </w:r>
            <w:r w:rsidR="00431AF3">
              <w:rPr>
                <w:noProof/>
                <w:webHidden/>
              </w:rPr>
              <w:fldChar w:fldCharType="end"/>
            </w:r>
          </w:hyperlink>
        </w:p>
        <w:p w14:paraId="638F2FA9" w14:textId="16DC4AA5" w:rsidR="00431AF3" w:rsidRDefault="00B954BC">
          <w:pPr>
            <w:pStyle w:val="TOC1"/>
            <w:tabs>
              <w:tab w:val="right" w:pos="9350"/>
            </w:tabs>
            <w:rPr>
              <w:rFonts w:asciiTheme="minorHAnsi" w:eastAsiaTheme="minorEastAsia" w:hAnsiTheme="minorHAnsi" w:cstheme="minorBidi"/>
              <w:noProof/>
              <w:lang w:val="en-US"/>
            </w:rPr>
          </w:pPr>
          <w:hyperlink w:anchor="_Toc526474127" w:history="1">
            <w:r w:rsidR="00431AF3" w:rsidRPr="006A0DB6">
              <w:rPr>
                <w:rStyle w:val="Hyperlink"/>
                <w:noProof/>
              </w:rPr>
              <w:t>Samenvatting</w:t>
            </w:r>
            <w:r w:rsidR="00431AF3">
              <w:rPr>
                <w:noProof/>
                <w:webHidden/>
              </w:rPr>
              <w:tab/>
            </w:r>
            <w:r w:rsidR="00431AF3">
              <w:rPr>
                <w:noProof/>
                <w:webHidden/>
              </w:rPr>
              <w:fldChar w:fldCharType="begin"/>
            </w:r>
            <w:r w:rsidR="00431AF3">
              <w:rPr>
                <w:noProof/>
                <w:webHidden/>
              </w:rPr>
              <w:instrText xml:space="preserve"> PAGEREF _Toc526474127 \h </w:instrText>
            </w:r>
            <w:r w:rsidR="00431AF3">
              <w:rPr>
                <w:noProof/>
                <w:webHidden/>
              </w:rPr>
            </w:r>
            <w:r w:rsidR="00431AF3">
              <w:rPr>
                <w:noProof/>
                <w:webHidden/>
              </w:rPr>
              <w:fldChar w:fldCharType="separate"/>
            </w:r>
            <w:r w:rsidR="00431AF3">
              <w:rPr>
                <w:noProof/>
                <w:webHidden/>
              </w:rPr>
              <w:t>3</w:t>
            </w:r>
            <w:r w:rsidR="00431AF3">
              <w:rPr>
                <w:noProof/>
                <w:webHidden/>
              </w:rPr>
              <w:fldChar w:fldCharType="end"/>
            </w:r>
          </w:hyperlink>
        </w:p>
        <w:p w14:paraId="07245E0F" w14:textId="6330FA34" w:rsidR="00431AF3" w:rsidRDefault="00B954BC">
          <w:pPr>
            <w:pStyle w:val="TOC1"/>
            <w:tabs>
              <w:tab w:val="right" w:pos="9350"/>
            </w:tabs>
            <w:rPr>
              <w:rFonts w:asciiTheme="minorHAnsi" w:eastAsiaTheme="minorEastAsia" w:hAnsiTheme="minorHAnsi" w:cstheme="minorBidi"/>
              <w:noProof/>
              <w:lang w:val="en-US"/>
            </w:rPr>
          </w:pPr>
          <w:hyperlink w:anchor="_Toc526474128" w:history="1">
            <w:r w:rsidR="00431AF3" w:rsidRPr="006A0DB6">
              <w:rPr>
                <w:rStyle w:val="Hyperlink"/>
                <w:noProof/>
              </w:rPr>
              <w:t>Deel 1 | Inleiding</w:t>
            </w:r>
            <w:r w:rsidR="00431AF3">
              <w:rPr>
                <w:noProof/>
                <w:webHidden/>
              </w:rPr>
              <w:tab/>
            </w:r>
            <w:r w:rsidR="00431AF3">
              <w:rPr>
                <w:noProof/>
                <w:webHidden/>
              </w:rPr>
              <w:fldChar w:fldCharType="begin"/>
            </w:r>
            <w:r w:rsidR="00431AF3">
              <w:rPr>
                <w:noProof/>
                <w:webHidden/>
              </w:rPr>
              <w:instrText xml:space="preserve"> PAGEREF _Toc526474128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19391C00" w14:textId="6C301A74"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29" w:history="1">
            <w:r w:rsidR="00431AF3" w:rsidRPr="006A0DB6">
              <w:rPr>
                <w:rStyle w:val="Hyperlink"/>
                <w:rFonts w:ascii="Times New Roman" w:eastAsia="Times New Roman" w:hAnsi="Times New Roman" w:cs="Times New Roman"/>
                <w:b/>
                <w:noProof/>
              </w:rPr>
              <w:t>1.1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Aanleiding opdracht</w:t>
            </w:r>
            <w:r w:rsidR="00431AF3">
              <w:rPr>
                <w:noProof/>
                <w:webHidden/>
              </w:rPr>
              <w:tab/>
            </w:r>
            <w:r w:rsidR="00431AF3">
              <w:rPr>
                <w:noProof/>
                <w:webHidden/>
              </w:rPr>
              <w:fldChar w:fldCharType="begin"/>
            </w:r>
            <w:r w:rsidR="00431AF3">
              <w:rPr>
                <w:noProof/>
                <w:webHidden/>
              </w:rPr>
              <w:instrText xml:space="preserve"> PAGEREF _Toc526474129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3EF3E878" w14:textId="5D827FBA"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0" w:history="1">
            <w:r w:rsidR="00431AF3" w:rsidRPr="006A0DB6">
              <w:rPr>
                <w:rStyle w:val="Hyperlink"/>
                <w:rFonts w:ascii="Times New Roman" w:eastAsia="Times New Roman" w:hAnsi="Times New Roman" w:cs="Times New Roman"/>
                <w:b/>
                <w:noProof/>
              </w:rPr>
              <w:t>1.2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Probleemstelling</w:t>
            </w:r>
            <w:r w:rsidR="00431AF3">
              <w:rPr>
                <w:noProof/>
                <w:webHidden/>
              </w:rPr>
              <w:tab/>
            </w:r>
            <w:r w:rsidR="00431AF3">
              <w:rPr>
                <w:noProof/>
                <w:webHidden/>
              </w:rPr>
              <w:fldChar w:fldCharType="begin"/>
            </w:r>
            <w:r w:rsidR="00431AF3">
              <w:rPr>
                <w:noProof/>
                <w:webHidden/>
              </w:rPr>
              <w:instrText xml:space="preserve"> PAGEREF _Toc526474130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2E2A0D79" w14:textId="762D433E"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1" w:history="1">
            <w:r w:rsidR="00431AF3" w:rsidRPr="006A0DB6">
              <w:rPr>
                <w:rStyle w:val="Hyperlink"/>
                <w:rFonts w:ascii="Times New Roman" w:eastAsia="Times New Roman" w:hAnsi="Times New Roman" w:cs="Times New Roman"/>
                <w:b/>
                <w:noProof/>
              </w:rPr>
              <w:t>1.3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Doel van de opdracht</w:t>
            </w:r>
            <w:r w:rsidR="00431AF3">
              <w:rPr>
                <w:noProof/>
                <w:webHidden/>
              </w:rPr>
              <w:tab/>
            </w:r>
            <w:r w:rsidR="00431AF3">
              <w:rPr>
                <w:noProof/>
                <w:webHidden/>
              </w:rPr>
              <w:fldChar w:fldCharType="begin"/>
            </w:r>
            <w:r w:rsidR="00431AF3">
              <w:rPr>
                <w:noProof/>
                <w:webHidden/>
              </w:rPr>
              <w:instrText xml:space="preserve"> PAGEREF _Toc526474131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1E53B88B" w14:textId="62D319AA"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2" w:history="1">
            <w:r w:rsidR="00431AF3" w:rsidRPr="006A0DB6">
              <w:rPr>
                <w:rStyle w:val="Hyperlink"/>
                <w:rFonts w:ascii="Times New Roman" w:eastAsia="Times New Roman" w:hAnsi="Times New Roman" w:cs="Times New Roman"/>
                <w:b/>
                <w:noProof/>
              </w:rPr>
              <w:t>1.4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Stakeholders</w:t>
            </w:r>
            <w:r w:rsidR="00431AF3">
              <w:rPr>
                <w:noProof/>
                <w:webHidden/>
              </w:rPr>
              <w:tab/>
            </w:r>
            <w:r w:rsidR="00431AF3">
              <w:rPr>
                <w:noProof/>
                <w:webHidden/>
              </w:rPr>
              <w:fldChar w:fldCharType="begin"/>
            </w:r>
            <w:r w:rsidR="00431AF3">
              <w:rPr>
                <w:noProof/>
                <w:webHidden/>
              </w:rPr>
              <w:instrText xml:space="preserve"> PAGEREF _Toc526474132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0CDB8152" w14:textId="5CECF158" w:rsidR="00431AF3" w:rsidRDefault="00B954BC">
          <w:pPr>
            <w:pStyle w:val="TOC1"/>
            <w:tabs>
              <w:tab w:val="right" w:pos="9350"/>
            </w:tabs>
            <w:rPr>
              <w:rFonts w:asciiTheme="minorHAnsi" w:eastAsiaTheme="minorEastAsia" w:hAnsiTheme="minorHAnsi" w:cstheme="minorBidi"/>
              <w:noProof/>
              <w:lang w:val="en-US"/>
            </w:rPr>
          </w:pPr>
          <w:hyperlink w:anchor="_Toc526474133" w:history="1">
            <w:r w:rsidR="00431AF3" w:rsidRPr="006A0DB6">
              <w:rPr>
                <w:rStyle w:val="Hyperlink"/>
                <w:noProof/>
              </w:rPr>
              <w:t>Deel 2 | Opdrachtomschrijving</w:t>
            </w:r>
            <w:r w:rsidR="00431AF3">
              <w:rPr>
                <w:noProof/>
                <w:webHidden/>
              </w:rPr>
              <w:tab/>
            </w:r>
            <w:r w:rsidR="00431AF3">
              <w:rPr>
                <w:noProof/>
                <w:webHidden/>
              </w:rPr>
              <w:fldChar w:fldCharType="begin"/>
            </w:r>
            <w:r w:rsidR="00431AF3">
              <w:rPr>
                <w:noProof/>
                <w:webHidden/>
              </w:rPr>
              <w:instrText xml:space="preserve"> PAGEREF _Toc526474133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5BFCCB94" w14:textId="15D2D856"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4" w:history="1">
            <w:r w:rsidR="00431AF3" w:rsidRPr="006A0DB6">
              <w:rPr>
                <w:rStyle w:val="Hyperlink"/>
                <w:rFonts w:ascii="Times New Roman" w:eastAsia="Times New Roman" w:hAnsi="Times New Roman" w:cs="Times New Roman"/>
                <w:b/>
                <w:noProof/>
              </w:rPr>
              <w:t>2.1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Globale opdrachtomschrijving</w:t>
            </w:r>
            <w:r w:rsidR="00431AF3">
              <w:rPr>
                <w:noProof/>
                <w:webHidden/>
              </w:rPr>
              <w:tab/>
            </w:r>
            <w:r w:rsidR="00431AF3">
              <w:rPr>
                <w:noProof/>
                <w:webHidden/>
              </w:rPr>
              <w:fldChar w:fldCharType="begin"/>
            </w:r>
            <w:r w:rsidR="00431AF3">
              <w:rPr>
                <w:noProof/>
                <w:webHidden/>
              </w:rPr>
              <w:instrText xml:space="preserve"> PAGEREF _Toc526474134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0C1ACDBA" w14:textId="56E0B524"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5" w:history="1">
            <w:r w:rsidR="00431AF3" w:rsidRPr="006A0DB6">
              <w:rPr>
                <w:rStyle w:val="Hyperlink"/>
                <w:rFonts w:ascii="Times New Roman" w:eastAsia="Times New Roman" w:hAnsi="Times New Roman" w:cs="Times New Roman"/>
                <w:b/>
                <w:noProof/>
              </w:rPr>
              <w:t>2.2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Scope</w:t>
            </w:r>
            <w:r w:rsidR="00431AF3">
              <w:rPr>
                <w:noProof/>
                <w:webHidden/>
              </w:rPr>
              <w:tab/>
            </w:r>
            <w:r w:rsidR="00431AF3">
              <w:rPr>
                <w:noProof/>
                <w:webHidden/>
              </w:rPr>
              <w:fldChar w:fldCharType="begin"/>
            </w:r>
            <w:r w:rsidR="00431AF3">
              <w:rPr>
                <w:noProof/>
                <w:webHidden/>
              </w:rPr>
              <w:instrText xml:space="preserve"> PAGEREF _Toc526474135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7B530DB1" w14:textId="1F8A194F"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36" w:history="1">
            <w:r w:rsidR="00431AF3" w:rsidRPr="006A0DB6">
              <w:rPr>
                <w:rStyle w:val="Hyperlink"/>
                <w:rFonts w:ascii="Times New Roman" w:eastAsia="Times New Roman" w:hAnsi="Times New Roman" w:cs="Times New Roman"/>
                <w:b/>
                <w:noProof/>
              </w:rPr>
              <w:t>2.3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Hoofdvraag en deelvragen</w:t>
            </w:r>
            <w:r w:rsidR="00431AF3">
              <w:rPr>
                <w:noProof/>
                <w:webHidden/>
              </w:rPr>
              <w:tab/>
            </w:r>
            <w:r w:rsidR="00431AF3">
              <w:rPr>
                <w:noProof/>
                <w:webHidden/>
              </w:rPr>
              <w:fldChar w:fldCharType="begin"/>
            </w:r>
            <w:r w:rsidR="00431AF3">
              <w:rPr>
                <w:noProof/>
                <w:webHidden/>
              </w:rPr>
              <w:instrText xml:space="preserve"> PAGEREF _Toc526474136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3C413730" w14:textId="2CDC3215" w:rsidR="00431AF3" w:rsidRDefault="00B954BC">
          <w:pPr>
            <w:pStyle w:val="TOC3"/>
            <w:tabs>
              <w:tab w:val="right" w:pos="9350"/>
            </w:tabs>
            <w:rPr>
              <w:rFonts w:asciiTheme="minorHAnsi" w:eastAsiaTheme="minorEastAsia" w:hAnsiTheme="minorHAnsi" w:cstheme="minorBidi"/>
              <w:noProof/>
              <w:lang w:val="en-US"/>
            </w:rPr>
          </w:pPr>
          <w:hyperlink w:anchor="_Toc526474137" w:history="1">
            <w:r w:rsidR="00431AF3" w:rsidRPr="006A0DB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Pr>
                <w:noProof/>
                <w:webHidden/>
              </w:rPr>
              <w:tab/>
            </w:r>
            <w:r w:rsidR="00431AF3">
              <w:rPr>
                <w:noProof/>
                <w:webHidden/>
              </w:rPr>
              <w:fldChar w:fldCharType="begin"/>
            </w:r>
            <w:r w:rsidR="00431AF3">
              <w:rPr>
                <w:noProof/>
                <w:webHidden/>
              </w:rPr>
              <w:instrText xml:space="preserve"> PAGEREF _Toc526474137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2CEEF7E4" w14:textId="5F7E02C1" w:rsidR="00431AF3" w:rsidRDefault="00B954BC">
          <w:pPr>
            <w:pStyle w:val="TOC3"/>
            <w:tabs>
              <w:tab w:val="right" w:pos="9350"/>
            </w:tabs>
            <w:rPr>
              <w:rFonts w:asciiTheme="minorHAnsi" w:eastAsiaTheme="minorEastAsia" w:hAnsiTheme="minorHAnsi" w:cstheme="minorBidi"/>
              <w:noProof/>
              <w:lang w:val="en-US"/>
            </w:rPr>
          </w:pPr>
          <w:hyperlink w:anchor="_Toc526474138" w:history="1">
            <w:r w:rsidR="00431AF3" w:rsidRPr="006A0DB6">
              <w:rPr>
                <w:rStyle w:val="Hyperlink"/>
                <w:rFonts w:ascii="Times New Roman" w:eastAsia="Times New Roman" w:hAnsi="Times New Roman" w:cs="Times New Roman"/>
                <w:b/>
                <w:noProof/>
              </w:rPr>
              <w:t>Deelvraag 1: Welke biometrische data is er nodig om stress te herkennen?</w:t>
            </w:r>
            <w:r w:rsidR="00431AF3">
              <w:rPr>
                <w:noProof/>
                <w:webHidden/>
              </w:rPr>
              <w:tab/>
            </w:r>
            <w:r w:rsidR="00431AF3">
              <w:rPr>
                <w:noProof/>
                <w:webHidden/>
              </w:rPr>
              <w:fldChar w:fldCharType="begin"/>
            </w:r>
            <w:r w:rsidR="00431AF3">
              <w:rPr>
                <w:noProof/>
                <w:webHidden/>
              </w:rPr>
              <w:instrText xml:space="preserve"> PAGEREF _Toc526474138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66A8BC4B" w14:textId="6FF951F6" w:rsidR="00431AF3" w:rsidRDefault="00B954BC">
          <w:pPr>
            <w:pStyle w:val="TOC3"/>
            <w:tabs>
              <w:tab w:val="right" w:pos="9350"/>
            </w:tabs>
            <w:rPr>
              <w:rFonts w:asciiTheme="minorHAnsi" w:eastAsiaTheme="minorEastAsia" w:hAnsiTheme="minorHAnsi" w:cstheme="minorBidi"/>
              <w:noProof/>
              <w:lang w:val="en-US"/>
            </w:rPr>
          </w:pPr>
          <w:hyperlink w:anchor="_Toc526474139" w:history="1">
            <w:r w:rsidR="00431AF3" w:rsidRPr="006A0DB6">
              <w:rPr>
                <w:rStyle w:val="Hyperlink"/>
                <w:rFonts w:ascii="Times New Roman" w:eastAsia="Times New Roman" w:hAnsi="Times New Roman" w:cs="Times New Roman"/>
                <w:b/>
                <w:noProof/>
              </w:rPr>
              <w:t>Deelvraag 2: Welke sensoren zijn er beschikbaar om stress te kunnen herkennen?</w:t>
            </w:r>
            <w:r w:rsidR="00431AF3">
              <w:rPr>
                <w:noProof/>
                <w:webHidden/>
              </w:rPr>
              <w:tab/>
            </w:r>
            <w:r w:rsidR="00431AF3">
              <w:rPr>
                <w:noProof/>
                <w:webHidden/>
              </w:rPr>
              <w:fldChar w:fldCharType="begin"/>
            </w:r>
            <w:r w:rsidR="00431AF3">
              <w:rPr>
                <w:noProof/>
                <w:webHidden/>
              </w:rPr>
              <w:instrText xml:space="preserve"> PAGEREF _Toc526474139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24C7A9C" w14:textId="6966B73F" w:rsidR="00431AF3" w:rsidRDefault="00B954BC">
          <w:pPr>
            <w:pStyle w:val="TOC3"/>
            <w:tabs>
              <w:tab w:val="right" w:pos="9350"/>
            </w:tabs>
            <w:rPr>
              <w:rFonts w:asciiTheme="minorHAnsi" w:eastAsiaTheme="minorEastAsia" w:hAnsiTheme="minorHAnsi" w:cstheme="minorBidi"/>
              <w:noProof/>
              <w:lang w:val="en-US"/>
            </w:rPr>
          </w:pPr>
          <w:hyperlink w:anchor="_Toc526474140" w:history="1">
            <w:r w:rsidR="00431AF3" w:rsidRPr="006A0DB6">
              <w:rPr>
                <w:rStyle w:val="Hyperlink"/>
                <w:rFonts w:ascii="Times New Roman" w:eastAsia="Times New Roman" w:hAnsi="Times New Roman" w:cs="Times New Roman"/>
                <w:b/>
                <w:noProof/>
              </w:rPr>
              <w:t>Deelvraag 3: Wat voor classificatie algoritme is geschikt om stress te vinden met zo min mogelijk ruis?</w:t>
            </w:r>
            <w:r w:rsidR="00431AF3">
              <w:rPr>
                <w:noProof/>
                <w:webHidden/>
              </w:rPr>
              <w:tab/>
            </w:r>
            <w:r w:rsidR="00431AF3">
              <w:rPr>
                <w:noProof/>
                <w:webHidden/>
              </w:rPr>
              <w:fldChar w:fldCharType="begin"/>
            </w:r>
            <w:r w:rsidR="00431AF3">
              <w:rPr>
                <w:noProof/>
                <w:webHidden/>
              </w:rPr>
              <w:instrText xml:space="preserve"> PAGEREF _Toc526474140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B08AC0D" w14:textId="2674F87C" w:rsidR="00431AF3" w:rsidRDefault="00B954BC">
          <w:pPr>
            <w:pStyle w:val="TOC3"/>
            <w:tabs>
              <w:tab w:val="right" w:pos="9350"/>
            </w:tabs>
            <w:rPr>
              <w:rFonts w:asciiTheme="minorHAnsi" w:eastAsiaTheme="minorEastAsia" w:hAnsiTheme="minorHAnsi" w:cstheme="minorBidi"/>
              <w:noProof/>
              <w:lang w:val="en-US"/>
            </w:rPr>
          </w:pPr>
          <w:hyperlink w:anchor="_Toc526474141" w:history="1">
            <w:r w:rsidR="00431AF3" w:rsidRPr="006A0DB6">
              <w:rPr>
                <w:rStyle w:val="Hyperlink"/>
                <w:rFonts w:ascii="Times New Roman" w:eastAsia="Times New Roman" w:hAnsi="Times New Roman" w:cs="Times New Roman"/>
                <w:b/>
                <w:noProof/>
              </w:rPr>
              <w:t>Deelvraag 4: Welke privacy gerelateerde aspecten spelen een rol bij de gebruikte data?</w:t>
            </w:r>
            <w:r w:rsidR="00431AF3">
              <w:rPr>
                <w:noProof/>
                <w:webHidden/>
              </w:rPr>
              <w:tab/>
            </w:r>
            <w:r w:rsidR="00431AF3">
              <w:rPr>
                <w:noProof/>
                <w:webHidden/>
              </w:rPr>
              <w:fldChar w:fldCharType="begin"/>
            </w:r>
            <w:r w:rsidR="00431AF3">
              <w:rPr>
                <w:noProof/>
                <w:webHidden/>
              </w:rPr>
              <w:instrText xml:space="preserve"> PAGEREF _Toc526474141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16BD78D1" w14:textId="50547DED"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42" w:history="1">
            <w:r w:rsidR="00431AF3" w:rsidRPr="006A0DB6">
              <w:rPr>
                <w:rStyle w:val="Hyperlink"/>
                <w:rFonts w:ascii="Times New Roman" w:eastAsia="Times New Roman" w:hAnsi="Times New Roman" w:cs="Times New Roman"/>
                <w:b/>
                <w:noProof/>
              </w:rPr>
              <w:t>2.4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Deliverables</w:t>
            </w:r>
            <w:r w:rsidR="00431AF3">
              <w:rPr>
                <w:noProof/>
                <w:webHidden/>
              </w:rPr>
              <w:tab/>
            </w:r>
            <w:r w:rsidR="00431AF3">
              <w:rPr>
                <w:noProof/>
                <w:webHidden/>
              </w:rPr>
              <w:fldChar w:fldCharType="begin"/>
            </w:r>
            <w:r w:rsidR="00431AF3">
              <w:rPr>
                <w:noProof/>
                <w:webHidden/>
              </w:rPr>
              <w:instrText xml:space="preserve"> PAGEREF _Toc526474142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7DD0BAC5" w14:textId="4CF1BB89" w:rsidR="00431AF3" w:rsidRDefault="00B954BC">
          <w:pPr>
            <w:pStyle w:val="TOC1"/>
            <w:tabs>
              <w:tab w:val="right" w:pos="9350"/>
            </w:tabs>
            <w:rPr>
              <w:rFonts w:asciiTheme="minorHAnsi" w:eastAsiaTheme="minorEastAsia" w:hAnsiTheme="minorHAnsi" w:cstheme="minorBidi"/>
              <w:noProof/>
              <w:lang w:val="en-US"/>
            </w:rPr>
          </w:pPr>
          <w:hyperlink w:anchor="_Toc526474143" w:history="1">
            <w:r w:rsidR="00431AF3" w:rsidRPr="006A0DB6">
              <w:rPr>
                <w:rStyle w:val="Hyperlink"/>
                <w:noProof/>
              </w:rPr>
              <w:t>Deel 3 | Theoretisch kader</w:t>
            </w:r>
            <w:r w:rsidR="00431AF3">
              <w:rPr>
                <w:noProof/>
                <w:webHidden/>
              </w:rPr>
              <w:tab/>
            </w:r>
            <w:r w:rsidR="00431AF3">
              <w:rPr>
                <w:noProof/>
                <w:webHidden/>
              </w:rPr>
              <w:fldChar w:fldCharType="begin"/>
            </w:r>
            <w:r w:rsidR="00431AF3">
              <w:rPr>
                <w:noProof/>
                <w:webHidden/>
              </w:rPr>
              <w:instrText xml:space="preserve"> PAGEREF _Toc526474143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4B9A1765" w14:textId="2A8B344F" w:rsidR="00431AF3" w:rsidRDefault="00B954BC">
          <w:pPr>
            <w:pStyle w:val="TOC2"/>
            <w:tabs>
              <w:tab w:val="right" w:pos="9350"/>
            </w:tabs>
            <w:rPr>
              <w:rFonts w:asciiTheme="minorHAnsi" w:eastAsiaTheme="minorEastAsia" w:hAnsiTheme="minorHAnsi" w:cstheme="minorBidi"/>
              <w:noProof/>
              <w:lang w:val="en-US"/>
            </w:rPr>
          </w:pPr>
          <w:hyperlink w:anchor="_Toc526474144" w:history="1">
            <w:r w:rsidR="00431AF3" w:rsidRPr="006A0DB6">
              <w:rPr>
                <w:rStyle w:val="Hyperlink"/>
                <w:rFonts w:ascii="Times New Roman" w:eastAsia="Times New Roman" w:hAnsi="Times New Roman" w:cs="Times New Roman"/>
                <w:b/>
                <w:noProof/>
              </w:rPr>
              <w:t>3.1 Onderzoek probleemstelling</w:t>
            </w:r>
            <w:r w:rsidR="00431AF3">
              <w:rPr>
                <w:noProof/>
                <w:webHidden/>
              </w:rPr>
              <w:tab/>
            </w:r>
            <w:r w:rsidR="00431AF3">
              <w:rPr>
                <w:noProof/>
                <w:webHidden/>
              </w:rPr>
              <w:fldChar w:fldCharType="begin"/>
            </w:r>
            <w:r w:rsidR="00431AF3">
              <w:rPr>
                <w:noProof/>
                <w:webHidden/>
              </w:rPr>
              <w:instrText xml:space="preserve"> PAGEREF _Toc526474144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71805308" w14:textId="725FFFB3" w:rsidR="00431AF3" w:rsidRDefault="00B954BC">
          <w:pPr>
            <w:pStyle w:val="TOC2"/>
            <w:tabs>
              <w:tab w:val="right" w:pos="9350"/>
            </w:tabs>
            <w:rPr>
              <w:rFonts w:asciiTheme="minorHAnsi" w:eastAsiaTheme="minorEastAsia" w:hAnsiTheme="minorHAnsi" w:cstheme="minorBidi"/>
              <w:noProof/>
              <w:lang w:val="en-US"/>
            </w:rPr>
          </w:pPr>
          <w:hyperlink w:anchor="_Toc526474145" w:history="1">
            <w:r w:rsidR="00431AF3" w:rsidRPr="006A0DB6">
              <w:rPr>
                <w:rStyle w:val="Hyperlink"/>
                <w:rFonts w:ascii="Times New Roman" w:eastAsia="Times New Roman" w:hAnsi="Times New Roman" w:cs="Times New Roman"/>
                <w:b/>
                <w:noProof/>
              </w:rPr>
              <w:t>3.2 Bestaand onderzoek I</w:t>
            </w:r>
            <w:r w:rsidR="00431AF3">
              <w:rPr>
                <w:noProof/>
                <w:webHidden/>
              </w:rPr>
              <w:tab/>
            </w:r>
            <w:r w:rsidR="00431AF3">
              <w:rPr>
                <w:noProof/>
                <w:webHidden/>
              </w:rPr>
              <w:fldChar w:fldCharType="begin"/>
            </w:r>
            <w:r w:rsidR="00431AF3">
              <w:rPr>
                <w:noProof/>
                <w:webHidden/>
              </w:rPr>
              <w:instrText xml:space="preserve"> PAGEREF _Toc526474145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62FE55D6" w14:textId="746AECE0" w:rsidR="00431AF3" w:rsidRDefault="00B954BC">
          <w:pPr>
            <w:pStyle w:val="TOC3"/>
            <w:tabs>
              <w:tab w:val="right" w:pos="9350"/>
            </w:tabs>
            <w:rPr>
              <w:rFonts w:asciiTheme="minorHAnsi" w:eastAsiaTheme="minorEastAsia" w:hAnsiTheme="minorHAnsi" w:cstheme="minorBidi"/>
              <w:noProof/>
              <w:lang w:val="en-US"/>
            </w:rPr>
          </w:pPr>
          <w:hyperlink w:anchor="_Toc526474146" w:history="1">
            <w:r w:rsidR="00431AF3" w:rsidRPr="006A0DB6">
              <w:rPr>
                <w:rStyle w:val="Hyperlink"/>
                <w:rFonts w:ascii="Times New Roman" w:eastAsia="Times New Roman" w:hAnsi="Times New Roman" w:cs="Times New Roman"/>
                <w:i/>
                <w:noProof/>
              </w:rPr>
              <w:t>“Wearable Sensor Based Stress Management Using Integrated Respiratory and ECG Waveforms” – IEEE Xplore [1]</w:t>
            </w:r>
            <w:r w:rsidR="00431AF3">
              <w:rPr>
                <w:noProof/>
                <w:webHidden/>
              </w:rPr>
              <w:tab/>
            </w:r>
            <w:r w:rsidR="00431AF3">
              <w:rPr>
                <w:noProof/>
                <w:webHidden/>
              </w:rPr>
              <w:fldChar w:fldCharType="begin"/>
            </w:r>
            <w:r w:rsidR="00431AF3">
              <w:rPr>
                <w:noProof/>
                <w:webHidden/>
              </w:rPr>
              <w:instrText xml:space="preserve"> PAGEREF _Toc526474146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522FDD5D" w14:textId="6E8F1F69" w:rsidR="00431AF3" w:rsidRDefault="00B954BC">
          <w:pPr>
            <w:pStyle w:val="TOC2"/>
            <w:tabs>
              <w:tab w:val="right" w:pos="9350"/>
            </w:tabs>
            <w:rPr>
              <w:rFonts w:asciiTheme="minorHAnsi" w:eastAsiaTheme="minorEastAsia" w:hAnsiTheme="minorHAnsi" w:cstheme="minorBidi"/>
              <w:noProof/>
              <w:lang w:val="en-US"/>
            </w:rPr>
          </w:pPr>
          <w:hyperlink w:anchor="_Toc526474147" w:history="1">
            <w:r w:rsidR="00431AF3" w:rsidRPr="006A0DB6">
              <w:rPr>
                <w:rStyle w:val="Hyperlink"/>
                <w:rFonts w:ascii="Times New Roman" w:eastAsia="Times New Roman" w:hAnsi="Times New Roman" w:cs="Times New Roman"/>
                <w:b/>
                <w:noProof/>
              </w:rPr>
              <w:t>3.3 Bestaand onderzoek II</w:t>
            </w:r>
            <w:r w:rsidR="00431AF3">
              <w:rPr>
                <w:noProof/>
                <w:webHidden/>
              </w:rPr>
              <w:tab/>
            </w:r>
            <w:r w:rsidR="00431AF3">
              <w:rPr>
                <w:noProof/>
                <w:webHidden/>
              </w:rPr>
              <w:fldChar w:fldCharType="begin"/>
            </w:r>
            <w:r w:rsidR="00431AF3">
              <w:rPr>
                <w:noProof/>
                <w:webHidden/>
              </w:rPr>
              <w:instrText xml:space="preserve"> PAGEREF _Toc526474147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114C24D6" w14:textId="2AB8733A" w:rsidR="00431AF3" w:rsidRDefault="00B954BC">
          <w:pPr>
            <w:pStyle w:val="TOC3"/>
            <w:tabs>
              <w:tab w:val="right" w:pos="9350"/>
            </w:tabs>
            <w:rPr>
              <w:rFonts w:asciiTheme="minorHAnsi" w:eastAsiaTheme="minorEastAsia" w:hAnsiTheme="minorHAnsi" w:cstheme="minorBidi"/>
              <w:noProof/>
              <w:lang w:val="en-US"/>
            </w:rPr>
          </w:pPr>
          <w:hyperlink w:anchor="_Toc526474148" w:history="1">
            <w:r w:rsidR="00431AF3" w:rsidRPr="006A0DB6">
              <w:rPr>
                <w:rStyle w:val="Hyperlink"/>
                <w:rFonts w:ascii="Times New Roman" w:eastAsia="Times New Roman" w:hAnsi="Times New Roman" w:cs="Times New Roman"/>
                <w:i/>
                <w:noProof/>
              </w:rPr>
              <w:t>“Stress detection in working people” – ScieneDirect [2]</w:t>
            </w:r>
            <w:r w:rsidR="00431AF3">
              <w:rPr>
                <w:noProof/>
                <w:webHidden/>
              </w:rPr>
              <w:tab/>
            </w:r>
            <w:r w:rsidR="00431AF3">
              <w:rPr>
                <w:noProof/>
                <w:webHidden/>
              </w:rPr>
              <w:fldChar w:fldCharType="begin"/>
            </w:r>
            <w:r w:rsidR="00431AF3">
              <w:rPr>
                <w:noProof/>
                <w:webHidden/>
              </w:rPr>
              <w:instrText xml:space="preserve"> PAGEREF _Toc526474148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312DD65F" w14:textId="22179DF3" w:rsidR="00431AF3" w:rsidRDefault="00B954BC">
          <w:pPr>
            <w:pStyle w:val="TOC1"/>
            <w:tabs>
              <w:tab w:val="right" w:pos="9350"/>
            </w:tabs>
            <w:rPr>
              <w:rFonts w:asciiTheme="minorHAnsi" w:eastAsiaTheme="minorEastAsia" w:hAnsiTheme="minorHAnsi" w:cstheme="minorBidi"/>
              <w:noProof/>
              <w:lang w:val="en-US"/>
            </w:rPr>
          </w:pPr>
          <w:hyperlink w:anchor="_Toc526474149" w:history="1">
            <w:r w:rsidR="00431AF3" w:rsidRPr="006A0DB6">
              <w:rPr>
                <w:rStyle w:val="Hyperlink"/>
                <w:noProof/>
              </w:rPr>
              <w:t>Deel 4 | Onderzoeks- en/of implementatiemethode</w:t>
            </w:r>
            <w:r w:rsidR="00431AF3">
              <w:rPr>
                <w:noProof/>
                <w:webHidden/>
              </w:rPr>
              <w:tab/>
            </w:r>
            <w:r w:rsidR="00431AF3">
              <w:rPr>
                <w:noProof/>
                <w:webHidden/>
              </w:rPr>
              <w:fldChar w:fldCharType="begin"/>
            </w:r>
            <w:r w:rsidR="00431AF3">
              <w:rPr>
                <w:noProof/>
                <w:webHidden/>
              </w:rPr>
              <w:instrText xml:space="preserve"> PAGEREF _Toc526474149 \h </w:instrText>
            </w:r>
            <w:r w:rsidR="00431AF3">
              <w:rPr>
                <w:noProof/>
                <w:webHidden/>
              </w:rPr>
            </w:r>
            <w:r w:rsidR="00431AF3">
              <w:rPr>
                <w:noProof/>
                <w:webHidden/>
              </w:rPr>
              <w:fldChar w:fldCharType="separate"/>
            </w:r>
            <w:r w:rsidR="00431AF3">
              <w:rPr>
                <w:noProof/>
                <w:webHidden/>
              </w:rPr>
              <w:t>16</w:t>
            </w:r>
            <w:r w:rsidR="00431AF3">
              <w:rPr>
                <w:noProof/>
                <w:webHidden/>
              </w:rPr>
              <w:fldChar w:fldCharType="end"/>
            </w:r>
          </w:hyperlink>
        </w:p>
        <w:p w14:paraId="4685CFEE" w14:textId="36CE41A8" w:rsidR="00431AF3" w:rsidRDefault="00B954BC">
          <w:pPr>
            <w:pStyle w:val="TOC1"/>
            <w:tabs>
              <w:tab w:val="right" w:pos="9350"/>
            </w:tabs>
            <w:rPr>
              <w:rFonts w:asciiTheme="minorHAnsi" w:eastAsiaTheme="minorEastAsia" w:hAnsiTheme="minorHAnsi" w:cstheme="minorBidi"/>
              <w:noProof/>
              <w:lang w:val="en-US"/>
            </w:rPr>
          </w:pPr>
          <w:hyperlink w:anchor="_Toc526474150" w:history="1">
            <w:r w:rsidR="00431AF3" w:rsidRPr="006A0DB6">
              <w:rPr>
                <w:rStyle w:val="Hyperlink"/>
                <w:noProof/>
              </w:rPr>
              <w:t>Deel 5 | Planning</w:t>
            </w:r>
            <w:r w:rsidR="00431AF3">
              <w:rPr>
                <w:noProof/>
                <w:webHidden/>
              </w:rPr>
              <w:tab/>
            </w:r>
            <w:r w:rsidR="00431AF3">
              <w:rPr>
                <w:noProof/>
                <w:webHidden/>
              </w:rPr>
              <w:fldChar w:fldCharType="begin"/>
            </w:r>
            <w:r w:rsidR="00431AF3">
              <w:rPr>
                <w:noProof/>
                <w:webHidden/>
              </w:rPr>
              <w:instrText xml:space="preserve"> PAGEREF _Toc526474150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1686BA00" w14:textId="6B363D72"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51" w:history="1">
            <w:r w:rsidR="00431AF3" w:rsidRPr="006A0DB6">
              <w:rPr>
                <w:rStyle w:val="Hyperlink"/>
                <w:rFonts w:ascii="Times New Roman" w:eastAsia="Times New Roman" w:hAnsi="Times New Roman" w:cs="Times New Roman"/>
                <w:b/>
                <w:noProof/>
              </w:rPr>
              <w:t>5.1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Planning Opzet</w:t>
            </w:r>
            <w:r w:rsidR="00431AF3">
              <w:rPr>
                <w:noProof/>
                <w:webHidden/>
              </w:rPr>
              <w:tab/>
            </w:r>
            <w:r w:rsidR="00431AF3">
              <w:rPr>
                <w:noProof/>
                <w:webHidden/>
              </w:rPr>
              <w:fldChar w:fldCharType="begin"/>
            </w:r>
            <w:r w:rsidR="00431AF3">
              <w:rPr>
                <w:noProof/>
                <w:webHidden/>
              </w:rPr>
              <w:instrText xml:space="preserve"> PAGEREF _Toc526474151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499A51FD" w14:textId="6C1998AE" w:rsidR="00431AF3" w:rsidRDefault="00B954BC">
          <w:pPr>
            <w:pStyle w:val="TOC2"/>
            <w:tabs>
              <w:tab w:val="left" w:pos="880"/>
              <w:tab w:val="right" w:pos="9350"/>
            </w:tabs>
            <w:rPr>
              <w:rFonts w:asciiTheme="minorHAnsi" w:eastAsiaTheme="minorEastAsia" w:hAnsiTheme="minorHAnsi" w:cstheme="minorBidi"/>
              <w:noProof/>
              <w:lang w:val="en-US"/>
            </w:rPr>
          </w:pPr>
          <w:hyperlink w:anchor="_Toc526474152" w:history="1">
            <w:r w:rsidR="00431AF3" w:rsidRPr="006A0DB6">
              <w:rPr>
                <w:rStyle w:val="Hyperlink"/>
                <w:rFonts w:ascii="Times New Roman" w:eastAsia="Times New Roman" w:hAnsi="Times New Roman" w:cs="Times New Roman"/>
                <w:b/>
                <w:noProof/>
              </w:rPr>
              <w:t>5.2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Risicolog</w:t>
            </w:r>
            <w:r w:rsidR="00431AF3">
              <w:rPr>
                <w:noProof/>
                <w:webHidden/>
              </w:rPr>
              <w:tab/>
            </w:r>
            <w:r w:rsidR="00431AF3">
              <w:rPr>
                <w:noProof/>
                <w:webHidden/>
              </w:rPr>
              <w:fldChar w:fldCharType="begin"/>
            </w:r>
            <w:r w:rsidR="00431AF3">
              <w:rPr>
                <w:noProof/>
                <w:webHidden/>
              </w:rPr>
              <w:instrText xml:space="preserve"> PAGEREF _Toc526474152 \h </w:instrText>
            </w:r>
            <w:r w:rsidR="00431AF3">
              <w:rPr>
                <w:noProof/>
                <w:webHidden/>
              </w:rPr>
            </w:r>
            <w:r w:rsidR="00431AF3">
              <w:rPr>
                <w:noProof/>
                <w:webHidden/>
              </w:rPr>
              <w:fldChar w:fldCharType="separate"/>
            </w:r>
            <w:r w:rsidR="00431AF3">
              <w:rPr>
                <w:noProof/>
                <w:webHidden/>
              </w:rPr>
              <w:t>21</w:t>
            </w:r>
            <w:r w:rsidR="00431AF3">
              <w:rPr>
                <w:noProof/>
                <w:webHidden/>
              </w:rPr>
              <w:fldChar w:fldCharType="end"/>
            </w:r>
          </w:hyperlink>
        </w:p>
        <w:p w14:paraId="40483565" w14:textId="48780B1D" w:rsidR="00431AF3" w:rsidRDefault="00B954BC">
          <w:pPr>
            <w:pStyle w:val="TOC1"/>
            <w:tabs>
              <w:tab w:val="right" w:pos="9350"/>
            </w:tabs>
            <w:rPr>
              <w:rFonts w:asciiTheme="minorHAnsi" w:eastAsiaTheme="minorEastAsia" w:hAnsiTheme="minorHAnsi" w:cstheme="minorBidi"/>
              <w:noProof/>
              <w:lang w:val="en-US"/>
            </w:rPr>
          </w:pPr>
          <w:hyperlink w:anchor="_Toc526474153" w:history="1">
            <w:r w:rsidR="00431AF3" w:rsidRPr="006A0DB6">
              <w:rPr>
                <w:rStyle w:val="Hyperlink"/>
                <w:noProof/>
              </w:rPr>
              <w:t>Deel 6 | Verantwoording</w:t>
            </w:r>
            <w:r w:rsidR="00431AF3">
              <w:rPr>
                <w:noProof/>
                <w:webHidden/>
              </w:rPr>
              <w:tab/>
            </w:r>
            <w:r w:rsidR="00431AF3">
              <w:rPr>
                <w:noProof/>
                <w:webHidden/>
              </w:rPr>
              <w:fldChar w:fldCharType="begin"/>
            </w:r>
            <w:r w:rsidR="00431AF3">
              <w:rPr>
                <w:noProof/>
                <w:webHidden/>
              </w:rPr>
              <w:instrText xml:space="preserve"> PAGEREF _Toc526474153 \h </w:instrText>
            </w:r>
            <w:r w:rsidR="00431AF3">
              <w:rPr>
                <w:noProof/>
                <w:webHidden/>
              </w:rPr>
            </w:r>
            <w:r w:rsidR="00431AF3">
              <w:rPr>
                <w:noProof/>
                <w:webHidden/>
              </w:rPr>
              <w:fldChar w:fldCharType="separate"/>
            </w:r>
            <w:r w:rsidR="00431AF3">
              <w:rPr>
                <w:noProof/>
                <w:webHidden/>
              </w:rPr>
              <w:t>24</w:t>
            </w:r>
            <w:r w:rsidR="00431AF3">
              <w:rPr>
                <w:noProof/>
                <w:webHidden/>
              </w:rPr>
              <w:fldChar w:fldCharType="end"/>
            </w:r>
          </w:hyperlink>
        </w:p>
        <w:p w14:paraId="2D353F68" w14:textId="4585EC90" w:rsidR="00431AF3" w:rsidRDefault="00B954BC">
          <w:pPr>
            <w:pStyle w:val="TOC1"/>
            <w:tabs>
              <w:tab w:val="right" w:pos="9350"/>
            </w:tabs>
            <w:rPr>
              <w:rFonts w:asciiTheme="minorHAnsi" w:eastAsiaTheme="minorEastAsia" w:hAnsiTheme="minorHAnsi" w:cstheme="minorBidi"/>
              <w:noProof/>
              <w:lang w:val="en-US"/>
            </w:rPr>
          </w:pPr>
          <w:hyperlink w:anchor="_Toc526474154" w:history="1">
            <w:r w:rsidR="00431AF3" w:rsidRPr="006A0DB6">
              <w:rPr>
                <w:rStyle w:val="Hyperlink"/>
                <w:noProof/>
              </w:rPr>
              <w:t>Deel 7 | Literatuurlijst</w:t>
            </w:r>
            <w:r w:rsidR="00431AF3">
              <w:rPr>
                <w:noProof/>
                <w:webHidden/>
              </w:rPr>
              <w:tab/>
            </w:r>
            <w:r w:rsidR="00431AF3">
              <w:rPr>
                <w:noProof/>
                <w:webHidden/>
              </w:rPr>
              <w:fldChar w:fldCharType="begin"/>
            </w:r>
            <w:r w:rsidR="00431AF3">
              <w:rPr>
                <w:noProof/>
                <w:webHidden/>
              </w:rPr>
              <w:instrText xml:space="preserve"> PAGEREF _Toc526474154 \h </w:instrText>
            </w:r>
            <w:r w:rsidR="00431AF3">
              <w:rPr>
                <w:noProof/>
                <w:webHidden/>
              </w:rPr>
            </w:r>
            <w:r w:rsidR="00431AF3">
              <w:rPr>
                <w:noProof/>
                <w:webHidden/>
              </w:rPr>
              <w:fldChar w:fldCharType="separate"/>
            </w:r>
            <w:r w:rsidR="00431AF3">
              <w:rPr>
                <w:noProof/>
                <w:webHidden/>
              </w:rPr>
              <w:t>26</w:t>
            </w:r>
            <w:r w:rsidR="00431AF3">
              <w:rPr>
                <w:noProof/>
                <w:webHidden/>
              </w:rPr>
              <w:fldChar w:fldCharType="end"/>
            </w:r>
          </w:hyperlink>
        </w:p>
        <w:p w14:paraId="482A78BF" w14:textId="695B43F3" w:rsidR="00D02A4C" w:rsidRPr="004776F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4776F6">
            <w:rPr>
              <w:rFonts w:ascii="Times New Roman" w:hAnsi="Times New Roman" w:cs="Times New Roman"/>
            </w:rPr>
            <w:lastRenderedPageBreak/>
            <w:fldChar w:fldCharType="end"/>
          </w:r>
        </w:p>
      </w:sdtContent>
    </w:sdt>
    <w:p w14:paraId="482A78C2" w14:textId="62AED9F8" w:rsidR="00D02A4C" w:rsidRPr="004776F6" w:rsidRDefault="008C56B4" w:rsidP="006A4A91">
      <w:pPr>
        <w:pStyle w:val="Heading1"/>
        <w:spacing w:line="360" w:lineRule="auto"/>
        <w:jc w:val="both"/>
        <w:rPr>
          <w:color w:val="222222"/>
          <w:sz w:val="44"/>
        </w:rPr>
      </w:pPr>
      <w:bookmarkStart w:id="60" w:name="_Toc526474128"/>
      <w:r w:rsidRPr="004776F6">
        <w:rPr>
          <w:color w:val="222222"/>
          <w:sz w:val="44"/>
        </w:rPr>
        <w:t>Deel 1 | Inleiding</w:t>
      </w:r>
      <w:bookmarkEnd w:id="60"/>
    </w:p>
    <w:p w14:paraId="68ECF8C6" w14:textId="77777777" w:rsidR="00A30321" w:rsidRPr="004776F6" w:rsidRDefault="00A30321" w:rsidP="00A30321">
      <w:pPr>
        <w:rPr>
          <w:rFonts w:ascii="Times New Roman" w:hAnsi="Times New Roman" w:cs="Times New Roman"/>
        </w:rPr>
      </w:pPr>
    </w:p>
    <w:p w14:paraId="482A78C3"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1" w:name="_Toc526474129"/>
      <w:r w:rsidRPr="004776F6">
        <w:rPr>
          <w:rFonts w:ascii="Times New Roman" w:eastAsia="Times New Roman" w:hAnsi="Times New Roman" w:cs="Times New Roman"/>
          <w:b/>
          <w:color w:val="222222"/>
          <w:sz w:val="28"/>
          <w:szCs w:val="28"/>
        </w:rPr>
        <w:t>1.1</w:t>
      </w:r>
      <w:r w:rsidRPr="004776F6">
        <w:rPr>
          <w:rFonts w:ascii="Times New Roman" w:eastAsia="Times New Roman" w:hAnsi="Times New Roman" w:cs="Times New Roman"/>
          <w:b/>
          <w:color w:val="222222"/>
          <w:sz w:val="28"/>
          <w:szCs w:val="28"/>
        </w:rPr>
        <w:tab/>
        <w:t>Aanleiding opdracht</w:t>
      </w:r>
      <w:bookmarkEnd w:id="61"/>
    </w:p>
    <w:p w14:paraId="482A78C4" w14:textId="152ACFE9"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ATOS is een</w:t>
      </w:r>
      <w:ins w:id="62" w:author="Huijsman, Matthijs" w:date="2018-10-18T13:01:00Z">
        <w:r w:rsidR="00AF572E">
          <w:rPr>
            <w:rFonts w:ascii="Times New Roman" w:eastAsia="Times New Roman" w:hAnsi="Times New Roman" w:cs="Times New Roman"/>
            <w:color w:val="222222"/>
            <w:sz w:val="24"/>
            <w:szCs w:val="24"/>
          </w:rPr>
          <w:t xml:space="preserve"> </w:t>
        </w:r>
        <w:proofErr w:type="spellStart"/>
        <w:r w:rsidR="00AF572E">
          <w:rPr>
            <w:rFonts w:ascii="Times New Roman" w:eastAsia="Times New Roman" w:hAnsi="Times New Roman" w:cs="Times New Roman"/>
            <w:color w:val="222222"/>
            <w:sz w:val="24"/>
            <w:szCs w:val="24"/>
          </w:rPr>
          <w:t>IT</w:t>
        </w:r>
      </w:ins>
      <w:del w:id="63" w:author="Huijsman, Matthijs" w:date="2018-10-18T13:01:00Z">
        <w:r w:rsidRPr="004776F6" w:rsidDel="00AF572E">
          <w:rPr>
            <w:rFonts w:ascii="Times New Roman" w:eastAsia="Times New Roman" w:hAnsi="Times New Roman" w:cs="Times New Roman"/>
            <w:color w:val="222222"/>
            <w:sz w:val="24"/>
            <w:szCs w:val="24"/>
          </w:rPr>
          <w:delText xml:space="preserve"> detacherings</w:delText>
        </w:r>
      </w:del>
      <w:r w:rsidRPr="004776F6">
        <w:rPr>
          <w:rFonts w:ascii="Times New Roman" w:eastAsia="Times New Roman" w:hAnsi="Times New Roman" w:cs="Times New Roman"/>
          <w:color w:val="222222"/>
          <w:sz w:val="24"/>
          <w:szCs w:val="24"/>
        </w:rPr>
        <w:t>bedrijf</w:t>
      </w:r>
      <w:proofErr w:type="spellEnd"/>
      <w:r w:rsidRPr="004776F6">
        <w:rPr>
          <w:rFonts w:ascii="Times New Roman" w:eastAsia="Times New Roman" w:hAnsi="Times New Roman" w:cs="Times New Roman"/>
          <w:color w:val="222222"/>
          <w:sz w:val="24"/>
          <w:szCs w:val="24"/>
        </w:rPr>
        <w:t xml:space="preserve"> en is continu bezig met</w:t>
      </w:r>
      <w:ins w:id="64" w:author="Huijsman, Matthijs" w:date="2018-10-18T13:01:00Z">
        <w:r w:rsidR="00AF572E">
          <w:rPr>
            <w:rFonts w:ascii="Times New Roman" w:eastAsia="Times New Roman" w:hAnsi="Times New Roman" w:cs="Times New Roman"/>
            <w:color w:val="222222"/>
            <w:sz w:val="24"/>
            <w:szCs w:val="24"/>
          </w:rPr>
          <w:t xml:space="preserve"> het bedenken van IT gerelateerde</w:t>
        </w:r>
      </w:ins>
      <w:r w:rsidRPr="004776F6">
        <w:rPr>
          <w:rFonts w:ascii="Times New Roman" w:eastAsia="Times New Roman" w:hAnsi="Times New Roman" w:cs="Times New Roman"/>
          <w:color w:val="222222"/>
          <w:sz w:val="24"/>
          <w:szCs w:val="24"/>
        </w:rPr>
        <w:t xml:space="preserve"> oplossingen </w:t>
      </w:r>
      <w:del w:id="65" w:author="Huijsman, Matthijs" w:date="2018-10-18T13:02:00Z">
        <w:r w:rsidRPr="004776F6" w:rsidDel="00AF572E">
          <w:rPr>
            <w:rFonts w:ascii="Times New Roman" w:eastAsia="Times New Roman" w:hAnsi="Times New Roman" w:cs="Times New Roman"/>
            <w:color w:val="222222"/>
            <w:sz w:val="24"/>
            <w:szCs w:val="24"/>
          </w:rPr>
          <w:delText>bedenken van IT-gerelateerde (Information Technology) problemen</w:delText>
        </w:r>
      </w:del>
      <w:ins w:id="66" w:author="Huijsman, Matthijs" w:date="2018-10-18T13:02:00Z">
        <w:r w:rsidR="00AF572E">
          <w:rPr>
            <w:rFonts w:ascii="Times New Roman" w:eastAsia="Times New Roman" w:hAnsi="Times New Roman" w:cs="Times New Roman"/>
            <w:color w:val="222222"/>
            <w:sz w:val="24"/>
            <w:szCs w:val="24"/>
          </w:rPr>
          <w:t>voor de uitdagingen</w:t>
        </w:r>
      </w:ins>
      <w:r w:rsidRPr="004776F6">
        <w:rPr>
          <w:rFonts w:ascii="Times New Roman" w:eastAsia="Times New Roman" w:hAnsi="Times New Roman" w:cs="Times New Roman"/>
          <w:color w:val="222222"/>
          <w:sz w:val="24"/>
          <w:szCs w:val="24"/>
        </w:rPr>
        <w:t xml:space="preserve"> van zijn klanten. Eén van de </w:t>
      </w:r>
      <w:del w:id="67" w:author="Huijsman, Matthijs" w:date="2018-10-18T13:02:00Z">
        <w:r w:rsidRPr="004776F6" w:rsidDel="00AF572E">
          <w:rPr>
            <w:rFonts w:ascii="Times New Roman" w:eastAsia="Times New Roman" w:hAnsi="Times New Roman" w:cs="Times New Roman"/>
            <w:color w:val="222222"/>
            <w:sz w:val="24"/>
            <w:szCs w:val="24"/>
          </w:rPr>
          <w:delText xml:space="preserve">problemen </w:delText>
        </w:r>
      </w:del>
      <w:ins w:id="68" w:author="Huijsman, Matthijs" w:date="2018-10-18T13:02:00Z">
        <w:r w:rsidR="00AF572E">
          <w:rPr>
            <w:rFonts w:ascii="Times New Roman" w:eastAsia="Times New Roman" w:hAnsi="Times New Roman" w:cs="Times New Roman"/>
            <w:color w:val="222222"/>
            <w:sz w:val="24"/>
            <w:szCs w:val="24"/>
          </w:rPr>
          <w:t>uitdagingen</w:t>
        </w:r>
        <w:r w:rsidR="00AF572E" w:rsidRPr="004776F6">
          <w:rPr>
            <w:rFonts w:ascii="Times New Roman" w:eastAsia="Times New Roman" w:hAnsi="Times New Roman" w:cs="Times New Roman"/>
            <w:color w:val="222222"/>
            <w:sz w:val="24"/>
            <w:szCs w:val="24"/>
          </w:rPr>
          <w:t xml:space="preserve"> </w:t>
        </w:r>
      </w:ins>
      <w:del w:id="69" w:author="Huijsman, Matthijs" w:date="2018-10-18T13:02:00Z">
        <w:r w:rsidRPr="004776F6" w:rsidDel="00AF572E">
          <w:rPr>
            <w:rFonts w:ascii="Times New Roman" w:eastAsia="Times New Roman" w:hAnsi="Times New Roman" w:cs="Times New Roman"/>
            <w:color w:val="222222"/>
            <w:sz w:val="24"/>
            <w:szCs w:val="24"/>
          </w:rPr>
          <w:delText>die er altijd al een rol speelt, is de werkstress op de werkvloer</w:delText>
        </w:r>
      </w:del>
      <w:ins w:id="70" w:author="Huijsman, Matthijs" w:date="2018-10-18T13:02:00Z">
        <w:r w:rsidR="00AF572E">
          <w:rPr>
            <w:rFonts w:ascii="Times New Roman" w:eastAsia="Times New Roman" w:hAnsi="Times New Roman" w:cs="Times New Roman"/>
            <w:color w:val="222222"/>
            <w:sz w:val="24"/>
            <w:szCs w:val="24"/>
          </w:rPr>
          <w:t xml:space="preserve">is het bedwingen van </w:t>
        </w:r>
        <w:proofErr w:type="spellStart"/>
        <w:r w:rsidR="00AF572E">
          <w:rPr>
            <w:rFonts w:ascii="Times New Roman" w:eastAsia="Times New Roman" w:hAnsi="Times New Roman" w:cs="Times New Roman"/>
            <w:color w:val="222222"/>
            <w:sz w:val="24"/>
            <w:szCs w:val="24"/>
          </w:rPr>
          <w:t>werkgerelateerde</w:t>
        </w:r>
        <w:proofErr w:type="spellEnd"/>
        <w:r w:rsidR="00AF572E">
          <w:rPr>
            <w:rFonts w:ascii="Times New Roman" w:eastAsia="Times New Roman" w:hAnsi="Times New Roman" w:cs="Times New Roman"/>
            <w:color w:val="222222"/>
            <w:sz w:val="24"/>
            <w:szCs w:val="24"/>
          </w:rPr>
          <w:t xml:space="preserve"> stress</w:t>
        </w:r>
      </w:ins>
      <w:r w:rsidRPr="004776F6">
        <w:rPr>
          <w:rFonts w:ascii="Times New Roman" w:eastAsia="Times New Roman" w:hAnsi="Times New Roman" w:cs="Times New Roman"/>
          <w:color w:val="222222"/>
          <w:sz w:val="24"/>
          <w:szCs w:val="24"/>
        </w:rPr>
        <w:t xml:space="preserve">. ATOS wil zich daarin verdiepen en meer ontdekken. Het bedrijf heeft momenteel een idee en een bestaande mobiele applicatie, genaamd CHO (Chief Health </w:t>
      </w:r>
      <w:proofErr w:type="spellStart"/>
      <w:r w:rsidRPr="004776F6">
        <w:rPr>
          <w:rFonts w:ascii="Times New Roman" w:eastAsia="Times New Roman" w:hAnsi="Times New Roman" w:cs="Times New Roman"/>
          <w:color w:val="222222"/>
          <w:sz w:val="24"/>
          <w:szCs w:val="24"/>
        </w:rPr>
        <w:t>Officer</w:t>
      </w:r>
      <w:proofErr w:type="spellEnd"/>
      <w:r w:rsidRPr="004776F6">
        <w:rPr>
          <w:rFonts w:ascii="Times New Roman" w:eastAsia="Times New Roman" w:hAnsi="Times New Roman" w:cs="Times New Roman"/>
          <w:color w:val="222222"/>
          <w:sz w:val="24"/>
          <w:szCs w:val="24"/>
        </w:rPr>
        <w:t xml:space="preserve">). Deze CHO-applicatie moet feedback gaan geven aan de gebruiker </w:t>
      </w:r>
      <w:ins w:id="71" w:author="Huijsman, Matthijs" w:date="2018-10-18T13:03:00Z">
        <w:r w:rsidR="00AF572E">
          <w:rPr>
            <w:rFonts w:ascii="Times New Roman" w:eastAsia="Times New Roman" w:hAnsi="Times New Roman" w:cs="Times New Roman"/>
            <w:color w:val="222222"/>
            <w:sz w:val="24"/>
            <w:szCs w:val="24"/>
          </w:rPr>
          <w:t>over</w:t>
        </w:r>
      </w:ins>
      <w:del w:id="72" w:author="Huijsman, Matthijs" w:date="2018-10-18T13:03:00Z">
        <w:r w:rsidRPr="004776F6" w:rsidDel="00AF572E">
          <w:rPr>
            <w:rFonts w:ascii="Times New Roman" w:eastAsia="Times New Roman" w:hAnsi="Times New Roman" w:cs="Times New Roman"/>
            <w:color w:val="222222"/>
            <w:sz w:val="24"/>
            <w:szCs w:val="24"/>
          </w:rPr>
          <w:delText>met</w:delText>
        </w:r>
      </w:del>
      <w:r w:rsidRPr="004776F6">
        <w:rPr>
          <w:rFonts w:ascii="Times New Roman" w:eastAsia="Times New Roman" w:hAnsi="Times New Roman" w:cs="Times New Roman"/>
          <w:color w:val="222222"/>
          <w:sz w:val="24"/>
          <w:szCs w:val="24"/>
        </w:rPr>
        <w:t xml:space="preserve">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w:t>
      </w:r>
      <w:del w:id="73" w:author="Huijsman, Matthijs" w:date="2018-10-18T13:03:00Z">
        <w:r w:rsidRPr="004776F6" w:rsidDel="00AF572E">
          <w:rPr>
            <w:rFonts w:ascii="Times New Roman" w:eastAsia="Times New Roman" w:hAnsi="Times New Roman" w:cs="Times New Roman"/>
            <w:color w:val="222222"/>
            <w:sz w:val="24"/>
            <w:szCs w:val="24"/>
          </w:rPr>
          <w:delText>i</w:delText>
        </w:r>
      </w:del>
      <w:r w:rsidRPr="004776F6">
        <w:rPr>
          <w:rFonts w:ascii="Times New Roman" w:eastAsia="Times New Roman" w:hAnsi="Times New Roman" w:cs="Times New Roman"/>
          <w:color w:val="222222"/>
          <w:sz w:val="24"/>
          <w:szCs w:val="24"/>
        </w:rPr>
        <w:t>e mobiele applicatie kan momenteel geen informatie verwerken.</w:t>
      </w:r>
    </w:p>
    <w:p w14:paraId="482A78C5"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06E98A40"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Mijn stagebegeleider heeft mij </w:t>
      </w:r>
      <w:ins w:id="74" w:author="Huijsman, Matthijs" w:date="2018-10-18T13:03:00Z">
        <w:r w:rsidR="00AF572E">
          <w:rPr>
            <w:rFonts w:ascii="Times New Roman" w:eastAsia="Times New Roman" w:hAnsi="Times New Roman" w:cs="Times New Roman"/>
            <w:color w:val="222222"/>
            <w:sz w:val="24"/>
            <w:szCs w:val="24"/>
          </w:rPr>
          <w:t>de</w:t>
        </w:r>
      </w:ins>
      <w:del w:id="75" w:author="Huijsman, Matthijs" w:date="2018-10-18T13:03:00Z">
        <w:r w:rsidRPr="004776F6" w:rsidDel="00AF572E">
          <w:rPr>
            <w:rFonts w:ascii="Times New Roman" w:eastAsia="Times New Roman" w:hAnsi="Times New Roman" w:cs="Times New Roman"/>
            <w:color w:val="222222"/>
            <w:sz w:val="24"/>
            <w:szCs w:val="24"/>
          </w:rPr>
          <w:delText>een</w:delText>
        </w:r>
      </w:del>
      <w:r w:rsidRPr="004776F6">
        <w:rPr>
          <w:rFonts w:ascii="Times New Roman" w:eastAsia="Times New Roman" w:hAnsi="Times New Roman" w:cs="Times New Roman"/>
          <w:color w:val="222222"/>
          <w:sz w:val="24"/>
          <w:szCs w:val="24"/>
        </w:rPr>
        <w:t xml:space="preserve"> opdracht gegeven om de biometrische data van stress te vinden. Deze data kan vervolgens gekoppeld worden aan </w:t>
      </w:r>
      <w:ins w:id="76" w:author="Huijsman, Matthijs" w:date="2018-10-18T13:03:00Z">
        <w:r w:rsidR="00AF572E">
          <w:rPr>
            <w:rFonts w:ascii="Times New Roman" w:eastAsia="Times New Roman" w:hAnsi="Times New Roman" w:cs="Times New Roman"/>
            <w:color w:val="222222"/>
            <w:sz w:val="24"/>
            <w:szCs w:val="24"/>
          </w:rPr>
          <w:t>de CHO</w:t>
        </w:r>
      </w:ins>
      <w:del w:id="77" w:author="Huijsman, Matthijs" w:date="2018-10-18T13:03:00Z">
        <w:r w:rsidRPr="004776F6" w:rsidDel="00AF572E">
          <w:rPr>
            <w:rFonts w:ascii="Times New Roman" w:eastAsia="Times New Roman" w:hAnsi="Times New Roman" w:cs="Times New Roman"/>
            <w:color w:val="222222"/>
            <w:sz w:val="24"/>
            <w:szCs w:val="24"/>
          </w:rPr>
          <w:delText>hun</w:delText>
        </w:r>
      </w:del>
      <w:r w:rsidRPr="004776F6">
        <w:rPr>
          <w:rFonts w:ascii="Times New Roman" w:eastAsia="Times New Roman" w:hAnsi="Times New Roman" w:cs="Times New Roman"/>
          <w:color w:val="222222"/>
          <w:sz w:val="24"/>
          <w:szCs w:val="24"/>
        </w:rPr>
        <w:t xml:space="preserve"> applicatie. De biometrische data kan vanuit de sensoren komen of van wearable </w:t>
      </w:r>
      <w:proofErr w:type="spellStart"/>
      <w:r w:rsidRPr="004776F6">
        <w:rPr>
          <w:rFonts w:ascii="Times New Roman" w:eastAsia="Times New Roman" w:hAnsi="Times New Roman" w:cs="Times New Roman"/>
          <w:color w:val="222222"/>
          <w:sz w:val="24"/>
          <w:szCs w:val="24"/>
        </w:rPr>
        <w:t>devices</w:t>
      </w:r>
      <w:proofErr w:type="spellEnd"/>
      <w:r w:rsidRPr="004776F6">
        <w:rPr>
          <w:rFonts w:ascii="Times New Roman" w:eastAsia="Times New Roman" w:hAnsi="Times New Roman" w:cs="Times New Roman"/>
          <w:color w:val="222222"/>
          <w:sz w:val="24"/>
          <w:szCs w:val="24"/>
        </w:rPr>
        <w:t xml:space="preserve">. Er moet een algoritme </w:t>
      </w:r>
      <w:ins w:id="78" w:author="Huijsman, Matthijs" w:date="2018-10-18T13:04:00Z">
        <w:r w:rsidR="00AF572E">
          <w:rPr>
            <w:rFonts w:ascii="Times New Roman" w:eastAsia="Times New Roman" w:hAnsi="Times New Roman" w:cs="Times New Roman"/>
            <w:color w:val="222222"/>
            <w:sz w:val="24"/>
            <w:szCs w:val="24"/>
          </w:rPr>
          <w:t xml:space="preserve">worden </w:t>
        </w:r>
      </w:ins>
      <w:r w:rsidR="00F60D4F">
        <w:rPr>
          <w:rFonts w:ascii="Times New Roman" w:eastAsia="Times New Roman" w:hAnsi="Times New Roman" w:cs="Times New Roman"/>
          <w:color w:val="222222"/>
          <w:sz w:val="24"/>
          <w:szCs w:val="24"/>
        </w:rPr>
        <w:t>toegepast</w:t>
      </w:r>
      <w:r w:rsidRPr="004776F6">
        <w:rPr>
          <w:rFonts w:ascii="Times New Roman" w:eastAsia="Times New Roman" w:hAnsi="Times New Roman" w:cs="Times New Roman"/>
          <w:color w:val="222222"/>
          <w:sz w:val="24"/>
          <w:szCs w:val="24"/>
        </w:rPr>
        <w:t xml:space="preserve"> </w:t>
      </w:r>
      <w:del w:id="79" w:author="Huijsman, Matthijs" w:date="2018-10-18T13:04:00Z">
        <w:r w:rsidRPr="004776F6" w:rsidDel="00AF572E">
          <w:rPr>
            <w:rFonts w:ascii="Times New Roman" w:eastAsia="Times New Roman" w:hAnsi="Times New Roman" w:cs="Times New Roman"/>
            <w:color w:val="222222"/>
            <w:sz w:val="24"/>
            <w:szCs w:val="24"/>
          </w:rPr>
          <w:delText xml:space="preserve">worden </w:delText>
        </w:r>
      </w:del>
      <w:r w:rsidRPr="004776F6">
        <w:rPr>
          <w:rFonts w:ascii="Times New Roman" w:eastAsia="Times New Roman" w:hAnsi="Times New Roman" w:cs="Times New Roman"/>
          <w:color w:val="222222"/>
          <w:sz w:val="24"/>
          <w:szCs w:val="24"/>
        </w:rPr>
        <w:t xml:space="preserve">om stress te vinden vanuit de gemeten data.  Op deze manier kan het resultaat dienen als input voor </w:t>
      </w:r>
      <w:ins w:id="80" w:author="Huijsman, Matthijs" w:date="2018-10-18T13:04:00Z">
        <w:r w:rsidR="00AF572E">
          <w:rPr>
            <w:rFonts w:ascii="Times New Roman" w:eastAsia="Times New Roman" w:hAnsi="Times New Roman" w:cs="Times New Roman"/>
            <w:color w:val="222222"/>
            <w:sz w:val="24"/>
            <w:szCs w:val="24"/>
          </w:rPr>
          <w:t>de</w:t>
        </w:r>
      </w:ins>
      <w:del w:id="81" w:author="Huijsman, Matthijs" w:date="2018-10-18T13:04:00Z">
        <w:r w:rsidRPr="004776F6" w:rsidDel="00AF572E">
          <w:rPr>
            <w:rFonts w:ascii="Times New Roman" w:eastAsia="Times New Roman" w:hAnsi="Times New Roman" w:cs="Times New Roman"/>
            <w:color w:val="222222"/>
            <w:sz w:val="24"/>
            <w:szCs w:val="24"/>
          </w:rPr>
          <w:delText>hun</w:delText>
        </w:r>
      </w:del>
      <w:r w:rsidRPr="004776F6">
        <w:rPr>
          <w:rFonts w:ascii="Times New Roman" w:eastAsia="Times New Roman" w:hAnsi="Times New Roman" w:cs="Times New Roman"/>
          <w:color w:val="222222"/>
          <w:sz w:val="24"/>
          <w:szCs w:val="24"/>
        </w:rPr>
        <w:t xml:space="preserve"> </w:t>
      </w:r>
      <w:del w:id="82" w:author="Huijsman, Matthijs" w:date="2018-10-18T13:04:00Z">
        <w:r w:rsidRPr="004776F6" w:rsidDel="00AF572E">
          <w:rPr>
            <w:rFonts w:ascii="Times New Roman" w:eastAsia="Times New Roman" w:hAnsi="Times New Roman" w:cs="Times New Roman"/>
            <w:color w:val="222222"/>
            <w:sz w:val="24"/>
            <w:szCs w:val="24"/>
          </w:rPr>
          <w:delText xml:space="preserve">mobiele </w:delText>
        </w:r>
      </w:del>
      <w:proofErr w:type="gramStart"/>
      <w:ins w:id="83" w:author="Huijsman, Matthijs" w:date="2018-10-18T13:04:00Z">
        <w:r w:rsidR="00AF572E">
          <w:rPr>
            <w:rFonts w:ascii="Times New Roman" w:eastAsia="Times New Roman" w:hAnsi="Times New Roman" w:cs="Times New Roman"/>
            <w:color w:val="222222"/>
            <w:sz w:val="24"/>
            <w:szCs w:val="24"/>
          </w:rPr>
          <w:t>CHO</w:t>
        </w:r>
        <w:r w:rsidR="00AF572E"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applicatie</w:t>
      </w:r>
      <w:proofErr w:type="gramEnd"/>
      <w:r w:rsidRPr="004776F6">
        <w:rPr>
          <w:rFonts w:ascii="Times New Roman" w:eastAsia="Times New Roman" w:hAnsi="Times New Roman" w:cs="Times New Roman"/>
          <w:color w:val="222222"/>
          <w:sz w:val="24"/>
          <w:szCs w:val="24"/>
        </w:rPr>
        <w:t xml:space="preserve">. De mobiele applicatie is </w:t>
      </w:r>
      <w:del w:id="84" w:author="Huijsman, Matthijs" w:date="2018-10-18T13:04:00Z">
        <w:r w:rsidRPr="004776F6" w:rsidDel="00AF572E">
          <w:rPr>
            <w:rFonts w:ascii="Times New Roman" w:eastAsia="Times New Roman" w:hAnsi="Times New Roman" w:cs="Times New Roman"/>
            <w:color w:val="222222"/>
            <w:sz w:val="24"/>
            <w:szCs w:val="24"/>
          </w:rPr>
          <w:delText>persoonlijk verbonden met alleen</w:delText>
        </w:r>
      </w:del>
      <w:ins w:id="85" w:author="Huijsman, Matthijs" w:date="2018-10-18T13:04:00Z">
        <w:r w:rsidR="00AF572E">
          <w:rPr>
            <w:rFonts w:ascii="Times New Roman" w:eastAsia="Times New Roman" w:hAnsi="Times New Roman" w:cs="Times New Roman"/>
            <w:color w:val="222222"/>
            <w:sz w:val="24"/>
            <w:szCs w:val="24"/>
          </w:rPr>
          <w:t>gekoppeld aan de</w:t>
        </w:r>
      </w:ins>
      <w:r w:rsidRPr="004776F6">
        <w:rPr>
          <w:rFonts w:ascii="Times New Roman" w:eastAsia="Times New Roman" w:hAnsi="Times New Roman" w:cs="Times New Roman"/>
          <w:color w:val="222222"/>
          <w:sz w:val="24"/>
          <w:szCs w:val="24"/>
        </w:rPr>
        <w:t xml:space="preserve"> gegevens van de gebruiker. </w:t>
      </w:r>
      <w:del w:id="86" w:author="Huijsman, Matthijs" w:date="2018-10-18T13:04:00Z">
        <w:r w:rsidRPr="004776F6" w:rsidDel="00AF572E">
          <w:rPr>
            <w:rFonts w:ascii="Times New Roman" w:eastAsia="Times New Roman" w:hAnsi="Times New Roman" w:cs="Times New Roman"/>
            <w:color w:val="222222"/>
            <w:sz w:val="24"/>
            <w:szCs w:val="24"/>
          </w:rPr>
          <w:delText xml:space="preserve">Hierbij </w:delText>
        </w:r>
      </w:del>
      <w:ins w:id="87" w:author="Huijsman, Matthijs" w:date="2018-10-18T13:04:00Z">
        <w:r w:rsidR="00AF572E" w:rsidRPr="004776F6">
          <w:rPr>
            <w:rFonts w:ascii="Times New Roman" w:eastAsia="Times New Roman" w:hAnsi="Times New Roman" w:cs="Times New Roman"/>
            <w:color w:val="222222"/>
            <w:sz w:val="24"/>
            <w:szCs w:val="24"/>
          </w:rPr>
          <w:t>Hier</w:t>
        </w:r>
        <w:r w:rsidR="00AF572E">
          <w:rPr>
            <w:rFonts w:ascii="Times New Roman" w:eastAsia="Times New Roman" w:hAnsi="Times New Roman" w:cs="Times New Roman"/>
            <w:color w:val="222222"/>
            <w:sz w:val="24"/>
            <w:szCs w:val="24"/>
          </w:rPr>
          <w:t>door</w:t>
        </w:r>
        <w:r w:rsidR="00AF572E" w:rsidRPr="004776F6">
          <w:rPr>
            <w:rFonts w:ascii="Times New Roman" w:eastAsia="Times New Roman" w:hAnsi="Times New Roman" w:cs="Times New Roman"/>
            <w:color w:val="222222"/>
            <w:sz w:val="24"/>
            <w:szCs w:val="24"/>
          </w:rPr>
          <w:t xml:space="preserve"> </w:t>
        </w:r>
      </w:ins>
      <w:del w:id="88" w:author="Huijsman, Matthijs" w:date="2018-10-18T13:05:00Z">
        <w:r w:rsidRPr="004776F6" w:rsidDel="00AF572E">
          <w:rPr>
            <w:rFonts w:ascii="Times New Roman" w:eastAsia="Times New Roman" w:hAnsi="Times New Roman" w:cs="Times New Roman"/>
            <w:color w:val="222222"/>
            <w:sz w:val="24"/>
            <w:szCs w:val="24"/>
          </w:rPr>
          <w:delText xml:space="preserve">kunnen </w:delText>
        </w:r>
      </w:del>
      <w:ins w:id="89" w:author="Huijsman, Matthijs" w:date="2018-10-18T13:05:00Z">
        <w:r w:rsidR="00AF572E">
          <w:rPr>
            <w:rFonts w:ascii="Times New Roman" w:eastAsia="Times New Roman" w:hAnsi="Times New Roman" w:cs="Times New Roman"/>
            <w:color w:val="222222"/>
            <w:sz w:val="24"/>
            <w:szCs w:val="24"/>
          </w:rPr>
          <w:t>kan</w:t>
        </w:r>
        <w:r w:rsidR="00AF572E"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er persoonlijke </w:t>
      </w:r>
      <w:r w:rsidR="00B52517" w:rsidRPr="004776F6">
        <w:rPr>
          <w:rFonts w:ascii="Times New Roman" w:eastAsia="Times New Roman" w:hAnsi="Times New Roman" w:cs="Times New Roman"/>
          <w:color w:val="222222"/>
          <w:sz w:val="24"/>
          <w:szCs w:val="24"/>
        </w:rPr>
        <w:t>feedback</w:t>
      </w:r>
      <w:r w:rsidRPr="004776F6">
        <w:rPr>
          <w:rFonts w:ascii="Times New Roman" w:eastAsia="Times New Roman" w:hAnsi="Times New Roman" w:cs="Times New Roman"/>
          <w:color w:val="222222"/>
          <w:sz w:val="24"/>
          <w:szCs w:val="24"/>
        </w:rPr>
        <w:t xml:space="preserve"> </w:t>
      </w:r>
      <w:del w:id="90" w:author="Huijsman, Matthijs" w:date="2018-10-18T13:05:00Z">
        <w:r w:rsidRPr="004776F6" w:rsidDel="00AF572E">
          <w:rPr>
            <w:rFonts w:ascii="Times New Roman" w:eastAsia="Times New Roman" w:hAnsi="Times New Roman" w:cs="Times New Roman"/>
            <w:color w:val="222222"/>
            <w:sz w:val="24"/>
            <w:szCs w:val="24"/>
          </w:rPr>
          <w:delText xml:space="preserve">gegeven </w:delText>
        </w:r>
      </w:del>
      <w:r w:rsidRPr="004776F6">
        <w:rPr>
          <w:rFonts w:ascii="Times New Roman" w:eastAsia="Times New Roman" w:hAnsi="Times New Roman" w:cs="Times New Roman"/>
          <w:color w:val="222222"/>
          <w:sz w:val="24"/>
          <w:szCs w:val="24"/>
        </w:rPr>
        <w:t>worden</w:t>
      </w:r>
      <w:ins w:id="91" w:author="Huijsman, Matthijs" w:date="2018-10-18T13:05:00Z">
        <w:r w:rsidR="00AF572E">
          <w:rPr>
            <w:rFonts w:ascii="Times New Roman" w:eastAsia="Times New Roman" w:hAnsi="Times New Roman" w:cs="Times New Roman"/>
            <w:color w:val="222222"/>
            <w:sz w:val="24"/>
            <w:szCs w:val="24"/>
          </w:rPr>
          <w:t xml:space="preserve"> gegeven</w:t>
        </w:r>
      </w:ins>
      <w:r w:rsidRPr="004776F6">
        <w:rPr>
          <w:rFonts w:ascii="Times New Roman" w:eastAsia="Times New Roman" w:hAnsi="Times New Roman" w:cs="Times New Roman"/>
          <w:color w:val="222222"/>
          <w:sz w:val="24"/>
          <w:szCs w:val="24"/>
        </w:rPr>
        <w:t>.</w:t>
      </w:r>
    </w:p>
    <w:p w14:paraId="482A78C7" w14:textId="77777777" w:rsidR="00D02A4C" w:rsidRPr="004776F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8C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2" w:name="_Toc526474130"/>
      <w:r w:rsidRPr="004776F6">
        <w:rPr>
          <w:rFonts w:ascii="Times New Roman" w:eastAsia="Times New Roman" w:hAnsi="Times New Roman" w:cs="Times New Roman"/>
          <w:b/>
          <w:color w:val="222222"/>
          <w:sz w:val="28"/>
          <w:szCs w:val="28"/>
        </w:rPr>
        <w:t>1.2</w:t>
      </w:r>
      <w:r w:rsidRPr="004776F6">
        <w:rPr>
          <w:rFonts w:ascii="Times New Roman" w:eastAsia="Times New Roman" w:hAnsi="Times New Roman" w:cs="Times New Roman"/>
          <w:b/>
          <w:color w:val="222222"/>
          <w:sz w:val="28"/>
          <w:szCs w:val="28"/>
        </w:rPr>
        <w:tab/>
        <w:t>Probleemstelling</w:t>
      </w:r>
      <w:bookmarkEnd w:id="92"/>
    </w:p>
    <w:p w14:paraId="482A78C9" w14:textId="4EC6543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ATOS heeft </w:t>
      </w:r>
      <w:ins w:id="93" w:author="Huijsman, Matthijs" w:date="2018-10-18T13:05:00Z">
        <w:r w:rsidR="00AF572E">
          <w:rPr>
            <w:rFonts w:ascii="Times New Roman" w:eastAsia="Times New Roman" w:hAnsi="Times New Roman" w:cs="Times New Roman"/>
            <w:color w:val="222222"/>
            <w:sz w:val="24"/>
            <w:szCs w:val="24"/>
          </w:rPr>
          <w:t>de</w:t>
        </w:r>
      </w:ins>
      <w:del w:id="94" w:author="Huijsman, Matthijs" w:date="2018-10-18T13:05:00Z">
        <w:r w:rsidRPr="004776F6" w:rsidDel="00AF572E">
          <w:rPr>
            <w:rFonts w:ascii="Times New Roman" w:eastAsia="Times New Roman" w:hAnsi="Times New Roman" w:cs="Times New Roman"/>
            <w:color w:val="222222"/>
            <w:sz w:val="24"/>
            <w:szCs w:val="24"/>
          </w:rPr>
          <w:delText>een</w:delText>
        </w:r>
      </w:del>
      <w:r w:rsidRPr="004776F6">
        <w:rPr>
          <w:rFonts w:ascii="Times New Roman" w:eastAsia="Times New Roman" w:hAnsi="Times New Roman" w:cs="Times New Roman"/>
          <w:color w:val="222222"/>
          <w:sz w:val="24"/>
          <w:szCs w:val="24"/>
        </w:rPr>
        <w:t xml:space="preserve"> mobiele applicatie CHO ontwikkeld zonder enige data</w:t>
      </w:r>
      <w:ins w:id="95" w:author="Huijsman, Matthijs" w:date="2018-10-18T13:05:00Z">
        <w:r w:rsidR="00AF572E">
          <w:rPr>
            <w:rFonts w:ascii="Times New Roman" w:eastAsia="Times New Roman" w:hAnsi="Times New Roman" w:cs="Times New Roman"/>
            <w:color w:val="222222"/>
            <w:sz w:val="24"/>
            <w:szCs w:val="24"/>
          </w:rPr>
          <w:t xml:space="preserve"> toevoer</w:t>
        </w:r>
      </w:ins>
      <w:r w:rsidRPr="004776F6">
        <w:rPr>
          <w:rFonts w:ascii="Times New Roman" w:eastAsia="Times New Roman" w:hAnsi="Times New Roman" w:cs="Times New Roman"/>
          <w:color w:val="222222"/>
          <w:sz w:val="24"/>
          <w:szCs w:val="24"/>
        </w:rPr>
        <w:t xml:space="preserve">. De mobiele applicatie kan daardoor nog niet getest worden op eigen medewerkers om hun stressniveau op </w:t>
      </w:r>
      <w:ins w:id="96" w:author="Huijsman, Matthijs" w:date="2018-10-18T13:05:00Z">
        <w:r w:rsidR="00AF572E">
          <w:rPr>
            <w:rFonts w:ascii="Times New Roman" w:eastAsia="Times New Roman" w:hAnsi="Times New Roman" w:cs="Times New Roman"/>
            <w:color w:val="222222"/>
            <w:sz w:val="24"/>
            <w:szCs w:val="24"/>
          </w:rPr>
          <w:t xml:space="preserve">het </w:t>
        </w:r>
      </w:ins>
      <w:r w:rsidRPr="004776F6">
        <w:rPr>
          <w:rFonts w:ascii="Times New Roman" w:eastAsia="Times New Roman" w:hAnsi="Times New Roman" w:cs="Times New Roman"/>
          <w:color w:val="222222"/>
          <w:sz w:val="24"/>
          <w:szCs w:val="24"/>
        </w:rPr>
        <w:t xml:space="preserve">werk te verlagen. ATOS wil het </w:t>
      </w:r>
      <w:del w:id="97" w:author="Huijsman, Matthijs" w:date="2018-10-18T13:05:00Z">
        <w:r w:rsidRPr="004776F6" w:rsidDel="00AF572E">
          <w:rPr>
            <w:rFonts w:ascii="Times New Roman" w:eastAsia="Times New Roman" w:hAnsi="Times New Roman" w:cs="Times New Roman"/>
            <w:color w:val="222222"/>
            <w:sz w:val="24"/>
            <w:szCs w:val="24"/>
          </w:rPr>
          <w:delText>graag tijdelijk</w:delText>
        </w:r>
      </w:del>
      <w:ins w:id="98" w:author="Huijsman, Matthijs" w:date="2018-10-18T13:05:00Z">
        <w:r w:rsidR="00AF572E">
          <w:rPr>
            <w:rFonts w:ascii="Times New Roman" w:eastAsia="Times New Roman" w:hAnsi="Times New Roman" w:cs="Times New Roman"/>
            <w:color w:val="222222"/>
            <w:sz w:val="24"/>
            <w:szCs w:val="24"/>
          </w:rPr>
          <w:t>in eerste instantie</w:t>
        </w:r>
      </w:ins>
      <w:r w:rsidRPr="004776F6">
        <w:rPr>
          <w:rFonts w:ascii="Times New Roman" w:eastAsia="Times New Roman" w:hAnsi="Times New Roman" w:cs="Times New Roman"/>
          <w:color w:val="222222"/>
          <w:sz w:val="24"/>
          <w:szCs w:val="24"/>
        </w:rPr>
        <w:t xml:space="preserve"> intern </w:t>
      </w:r>
      <w:r w:rsidRPr="004776F6">
        <w:rPr>
          <w:rFonts w:ascii="Times New Roman" w:eastAsia="Times New Roman" w:hAnsi="Times New Roman" w:cs="Times New Roman"/>
          <w:color w:val="222222"/>
          <w:sz w:val="24"/>
          <w:szCs w:val="24"/>
        </w:rPr>
        <w:lastRenderedPageBreak/>
        <w:t>houden, omdat dit nog om een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gaat. Werkstress is niet goed voor de medewerkers en </w:t>
      </w:r>
      <w:del w:id="99" w:author="Huijsman, Matthijs" w:date="2018-10-18T13:06:00Z">
        <w:r w:rsidRPr="004776F6" w:rsidDel="00AF572E">
          <w:rPr>
            <w:rFonts w:ascii="Times New Roman" w:eastAsia="Times New Roman" w:hAnsi="Times New Roman" w:cs="Times New Roman"/>
            <w:color w:val="222222"/>
            <w:sz w:val="24"/>
            <w:szCs w:val="24"/>
          </w:rPr>
          <w:delText>dus niet goed</w:delText>
        </w:r>
      </w:del>
      <w:ins w:id="100" w:author="Huijsman, Matthijs" w:date="2018-10-18T13:06:00Z">
        <w:r w:rsidR="00AF572E">
          <w:rPr>
            <w:rFonts w:ascii="Times New Roman" w:eastAsia="Times New Roman" w:hAnsi="Times New Roman" w:cs="Times New Roman"/>
            <w:color w:val="222222"/>
            <w:sz w:val="24"/>
            <w:szCs w:val="24"/>
          </w:rPr>
          <w:t>daarmee nadelig</w:t>
        </w:r>
      </w:ins>
      <w:r w:rsidRPr="004776F6">
        <w:rPr>
          <w:rFonts w:ascii="Times New Roman" w:eastAsia="Times New Roman" w:hAnsi="Times New Roman" w:cs="Times New Roman"/>
          <w:color w:val="222222"/>
          <w:sz w:val="24"/>
          <w:szCs w:val="24"/>
        </w:rPr>
        <w:t xml:space="preserve"> voor het bedrijf. </w:t>
      </w:r>
      <w:del w:id="101" w:author="Huijsman, Matthijs" w:date="2018-10-18T13:06:00Z">
        <w:r w:rsidRPr="004776F6" w:rsidDel="00AF572E">
          <w:rPr>
            <w:rFonts w:ascii="Times New Roman" w:eastAsia="Times New Roman" w:hAnsi="Times New Roman" w:cs="Times New Roman"/>
            <w:color w:val="222222"/>
            <w:sz w:val="24"/>
            <w:szCs w:val="24"/>
          </w:rPr>
          <w:delText>De kwaliteit</w:delText>
        </w:r>
      </w:del>
      <w:ins w:id="102" w:author="Huijsman, Matthijs" w:date="2018-10-18T13:06:00Z">
        <w:r w:rsidR="00AF572E">
          <w:rPr>
            <w:rFonts w:ascii="Times New Roman" w:eastAsia="Times New Roman" w:hAnsi="Times New Roman" w:cs="Times New Roman"/>
            <w:color w:val="222222"/>
            <w:sz w:val="24"/>
            <w:szCs w:val="24"/>
          </w:rPr>
          <w:t>Het welzijn</w:t>
        </w:r>
      </w:ins>
      <w:r w:rsidRPr="004776F6">
        <w:rPr>
          <w:rFonts w:ascii="Times New Roman" w:eastAsia="Times New Roman" w:hAnsi="Times New Roman" w:cs="Times New Roman"/>
          <w:color w:val="222222"/>
          <w:sz w:val="24"/>
          <w:szCs w:val="24"/>
        </w:rPr>
        <w:t xml:space="preserve"> van de medewerkers gaat achteruit en er kan veel ziekteverzuim ontstaan. Werkstress </w:t>
      </w:r>
      <w:del w:id="103" w:author="Huijsman, Matthijs" w:date="2018-10-18T13:07:00Z">
        <w:r w:rsidRPr="004776F6" w:rsidDel="00AF572E">
          <w:rPr>
            <w:rFonts w:ascii="Times New Roman" w:eastAsia="Times New Roman" w:hAnsi="Times New Roman" w:cs="Times New Roman"/>
            <w:color w:val="222222"/>
            <w:sz w:val="24"/>
            <w:szCs w:val="24"/>
          </w:rPr>
          <w:delText>maakt mensen dus niet blijer op de werkvloer en zij doen hun werk niet meer met plezier</w:delText>
        </w:r>
      </w:del>
      <w:ins w:id="104" w:author="Huijsman, Matthijs" w:date="2018-10-18T13:07:00Z">
        <w:r w:rsidR="00AF572E">
          <w:rPr>
            <w:rFonts w:ascii="Times New Roman" w:eastAsia="Times New Roman" w:hAnsi="Times New Roman" w:cs="Times New Roman"/>
            <w:color w:val="222222"/>
            <w:sz w:val="24"/>
            <w:szCs w:val="24"/>
          </w:rPr>
          <w:t>ondermijnt het werkplezier</w:t>
        </w:r>
      </w:ins>
      <w:r w:rsidRPr="004776F6">
        <w:rPr>
          <w:rFonts w:ascii="Times New Roman" w:eastAsia="Times New Roman" w:hAnsi="Times New Roman" w:cs="Times New Roman"/>
          <w:color w:val="222222"/>
          <w:sz w:val="24"/>
          <w:szCs w:val="24"/>
        </w:rPr>
        <w:t xml:space="preserve">. Er moet een nieuwe aanpak komen om werkstress te verminderen. Mijn stagebegeleider heeft het als volgt </w:t>
      </w:r>
      <w:del w:id="105" w:author="Huijsman, Matthijs" w:date="2018-10-18T13:07:00Z">
        <w:r w:rsidRPr="004776F6" w:rsidDel="00AF572E">
          <w:rPr>
            <w:rFonts w:ascii="Times New Roman" w:eastAsia="Times New Roman" w:hAnsi="Times New Roman" w:cs="Times New Roman"/>
            <w:color w:val="222222"/>
            <w:sz w:val="24"/>
            <w:szCs w:val="24"/>
          </w:rPr>
          <w:delText>verteld</w:delText>
        </w:r>
      </w:del>
      <w:ins w:id="106" w:author="Huijsman, Matthijs" w:date="2018-10-18T13:07:00Z">
        <w:r w:rsidR="00AF572E">
          <w:rPr>
            <w:rFonts w:ascii="Times New Roman" w:eastAsia="Times New Roman" w:hAnsi="Times New Roman" w:cs="Times New Roman"/>
            <w:color w:val="222222"/>
            <w:sz w:val="24"/>
            <w:szCs w:val="24"/>
          </w:rPr>
          <w:t>verwoord</w:t>
        </w:r>
      </w:ins>
      <w:r w:rsidRPr="004776F6">
        <w:rPr>
          <w:rFonts w:ascii="Times New Roman" w:eastAsia="Times New Roman" w:hAnsi="Times New Roman" w:cs="Times New Roman"/>
          <w:color w:val="222222"/>
          <w:sz w:val="24"/>
          <w:szCs w:val="24"/>
        </w:rPr>
        <w:t>:</w:t>
      </w:r>
    </w:p>
    <w:p w14:paraId="482A78CA" w14:textId="77777777" w:rsidR="00D02A4C" w:rsidRPr="004776F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66AF24DB"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i/>
          <w:color w:val="222222"/>
          <w:sz w:val="24"/>
          <w:szCs w:val="24"/>
        </w:rPr>
        <w:t xml:space="preserve">“Voor de employee </w:t>
      </w:r>
      <w:proofErr w:type="spellStart"/>
      <w:r w:rsidRPr="004776F6">
        <w:rPr>
          <w:rFonts w:ascii="Times New Roman" w:eastAsia="Times New Roman" w:hAnsi="Times New Roman" w:cs="Times New Roman"/>
          <w:i/>
          <w:color w:val="222222"/>
          <w:sz w:val="24"/>
          <w:szCs w:val="24"/>
        </w:rPr>
        <w:t>experience</w:t>
      </w:r>
      <w:proofErr w:type="spellEnd"/>
      <w:r w:rsidRPr="004776F6">
        <w:rPr>
          <w:rFonts w:ascii="Times New Roman" w:eastAsia="Times New Roman" w:hAnsi="Times New Roman" w:cs="Times New Roman"/>
          <w:i/>
          <w:color w:val="222222"/>
          <w:sz w:val="24"/>
          <w:szCs w:val="24"/>
        </w:rPr>
        <w:t xml:space="preserve"> dienstverlening moeten er algoritmen </w:t>
      </w:r>
      <w:ins w:id="107" w:author="Huijsman, Matthijs" w:date="2018-10-18T13:07:00Z">
        <w:r w:rsidR="00AF572E">
          <w:rPr>
            <w:rFonts w:ascii="Times New Roman" w:eastAsia="Times New Roman" w:hAnsi="Times New Roman" w:cs="Times New Roman"/>
            <w:i/>
            <w:color w:val="222222"/>
            <w:sz w:val="24"/>
            <w:szCs w:val="24"/>
          </w:rPr>
          <w:t xml:space="preserve">worden </w:t>
        </w:r>
      </w:ins>
      <w:r w:rsidRPr="004776F6">
        <w:rPr>
          <w:rFonts w:ascii="Times New Roman" w:eastAsia="Times New Roman" w:hAnsi="Times New Roman" w:cs="Times New Roman"/>
          <w:i/>
          <w:color w:val="222222"/>
          <w:sz w:val="24"/>
          <w:szCs w:val="24"/>
        </w:rPr>
        <w:t xml:space="preserve">ontwikkeld </w:t>
      </w:r>
      <w:del w:id="108" w:author="Huijsman, Matthijs" w:date="2018-10-18T13:07:00Z">
        <w:r w:rsidRPr="004776F6" w:rsidDel="00AF572E">
          <w:rPr>
            <w:rFonts w:ascii="Times New Roman" w:eastAsia="Times New Roman" w:hAnsi="Times New Roman" w:cs="Times New Roman"/>
            <w:i/>
            <w:color w:val="222222"/>
            <w:sz w:val="24"/>
            <w:szCs w:val="24"/>
          </w:rPr>
          <w:delText xml:space="preserve">worden </w:delText>
        </w:r>
      </w:del>
      <w:r w:rsidRPr="004776F6">
        <w:rPr>
          <w:rFonts w:ascii="Times New Roman" w:eastAsia="Times New Roman" w:hAnsi="Times New Roman" w:cs="Times New Roman"/>
          <w:i/>
          <w:color w:val="222222"/>
          <w:sz w:val="24"/>
          <w:szCs w:val="24"/>
        </w:rPr>
        <w:t>die gedeelde fysiologische gegevens interpreteren.” – Michel Metselaar (stagebegeleider)</w:t>
      </w:r>
    </w:p>
    <w:p w14:paraId="482A78CC"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9" w:name="_Toc526474131"/>
      <w:r w:rsidRPr="004776F6">
        <w:rPr>
          <w:rFonts w:ascii="Times New Roman" w:eastAsia="Times New Roman" w:hAnsi="Times New Roman" w:cs="Times New Roman"/>
          <w:b/>
          <w:color w:val="222222"/>
          <w:sz w:val="28"/>
          <w:szCs w:val="28"/>
        </w:rPr>
        <w:t>1.3</w:t>
      </w:r>
      <w:r w:rsidRPr="004776F6">
        <w:rPr>
          <w:rFonts w:ascii="Times New Roman" w:eastAsia="Times New Roman" w:hAnsi="Times New Roman" w:cs="Times New Roman"/>
          <w:b/>
          <w:color w:val="222222"/>
          <w:sz w:val="28"/>
          <w:szCs w:val="28"/>
        </w:rPr>
        <w:tab/>
        <w:t>Doel van de opdracht</w:t>
      </w:r>
      <w:bookmarkEnd w:id="109"/>
    </w:p>
    <w:p w14:paraId="482A78CE" w14:textId="205000B8"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Het doel is een wearable device of een smartwatch te gebruiken om biometrische data te verzamelen en daarmee verder stress te laten herkennen door de </w:t>
      </w:r>
      <w:del w:id="110" w:author="Huijsman, Matthijs" w:date="2018-10-18T13:07:00Z">
        <w:r w:rsidRPr="004776F6" w:rsidDel="00AF572E">
          <w:rPr>
            <w:rFonts w:ascii="Times New Roman" w:eastAsia="Times New Roman" w:hAnsi="Times New Roman" w:cs="Times New Roman"/>
            <w:color w:val="222222"/>
            <w:sz w:val="24"/>
            <w:szCs w:val="24"/>
          </w:rPr>
          <w:delText>computer</w:delText>
        </w:r>
      </w:del>
      <w:ins w:id="111" w:author="Huijsman, Matthijs" w:date="2018-10-18T13:07:00Z">
        <w:r w:rsidR="00AF572E">
          <w:rPr>
            <w:rFonts w:ascii="Times New Roman" w:eastAsia="Times New Roman" w:hAnsi="Times New Roman" w:cs="Times New Roman"/>
            <w:color w:val="222222"/>
            <w:sz w:val="24"/>
            <w:szCs w:val="24"/>
          </w:rPr>
          <w:t>applicatie</w:t>
        </w:r>
      </w:ins>
      <w:r w:rsidRPr="004776F6">
        <w:rPr>
          <w:rFonts w:ascii="Times New Roman" w:eastAsia="Times New Roman" w:hAnsi="Times New Roman" w:cs="Times New Roman"/>
          <w:color w:val="222222"/>
          <w:sz w:val="24"/>
          <w:szCs w:val="24"/>
        </w:rPr>
        <w:t>. Er zijn momenteel nog geen smartwatches op de markt die specifiek stress en de accuraatheid van stress kunnen meten. Hier</w:t>
      </w:r>
      <w:ins w:id="112" w:author="Huijsman, Matthijs" w:date="2018-10-18T13:08:00Z">
        <w:r w:rsidR="00AF572E">
          <w:rPr>
            <w:rFonts w:ascii="Times New Roman" w:eastAsia="Times New Roman" w:hAnsi="Times New Roman" w:cs="Times New Roman"/>
            <w:color w:val="222222"/>
            <w:sz w:val="24"/>
            <w:szCs w:val="24"/>
          </w:rPr>
          <w:t>voor</w:t>
        </w:r>
      </w:ins>
      <w:del w:id="113" w:author="Huijsman, Matthijs" w:date="2018-10-18T13:08:00Z">
        <w:r w:rsidRPr="004776F6" w:rsidDel="00AF572E">
          <w:rPr>
            <w:rFonts w:ascii="Times New Roman" w:eastAsia="Times New Roman" w:hAnsi="Times New Roman" w:cs="Times New Roman"/>
            <w:color w:val="222222"/>
            <w:sz w:val="24"/>
            <w:szCs w:val="24"/>
          </w:rPr>
          <w:delText>bij</w:delText>
        </w:r>
      </w:del>
      <w:r w:rsidRPr="004776F6">
        <w:rPr>
          <w:rFonts w:ascii="Times New Roman" w:eastAsia="Times New Roman" w:hAnsi="Times New Roman" w:cs="Times New Roman"/>
          <w:color w:val="222222"/>
          <w:sz w:val="24"/>
          <w:szCs w:val="24"/>
        </w:rPr>
        <w:t xml:space="preserve"> is </w:t>
      </w:r>
      <w:del w:id="114" w:author="Huijsman, Matthijs" w:date="2018-10-18T13:08:00Z">
        <w:r w:rsidRPr="004776F6" w:rsidDel="00AF572E">
          <w:rPr>
            <w:rFonts w:ascii="Times New Roman" w:eastAsia="Times New Roman" w:hAnsi="Times New Roman" w:cs="Times New Roman"/>
            <w:color w:val="222222"/>
            <w:sz w:val="24"/>
            <w:szCs w:val="24"/>
          </w:rPr>
          <w:delText>er een</w:delText>
        </w:r>
      </w:del>
      <w:ins w:id="115" w:author="Huijsman, Matthijs" w:date="2018-10-18T13:08:00Z">
        <w:r w:rsidR="00AF572E">
          <w:rPr>
            <w:rFonts w:ascii="Times New Roman" w:eastAsia="Times New Roman" w:hAnsi="Times New Roman" w:cs="Times New Roman"/>
            <w:color w:val="222222"/>
            <w:sz w:val="24"/>
            <w:szCs w:val="24"/>
          </w:rPr>
          <w:t>nader</w:t>
        </w:r>
      </w:ins>
      <w:r w:rsidRPr="004776F6">
        <w:rPr>
          <w:rFonts w:ascii="Times New Roman" w:eastAsia="Times New Roman" w:hAnsi="Times New Roman" w:cs="Times New Roman"/>
          <w:color w:val="222222"/>
          <w:sz w:val="24"/>
          <w:szCs w:val="24"/>
        </w:rPr>
        <w:t xml:space="preserve"> onderzoek </w:t>
      </w:r>
      <w:del w:id="116" w:author="Huijsman, Matthijs" w:date="2018-10-18T13:08:00Z">
        <w:r w:rsidRPr="004776F6" w:rsidDel="00AF572E">
          <w:rPr>
            <w:rFonts w:ascii="Times New Roman" w:eastAsia="Times New Roman" w:hAnsi="Times New Roman" w:cs="Times New Roman"/>
            <w:color w:val="222222"/>
            <w:sz w:val="24"/>
            <w:szCs w:val="24"/>
          </w:rPr>
          <w:delText>voor</w:delText>
        </w:r>
      </w:del>
      <w:r w:rsidRPr="004776F6">
        <w:rPr>
          <w:rFonts w:ascii="Times New Roman" w:eastAsia="Times New Roman" w:hAnsi="Times New Roman" w:cs="Times New Roman"/>
          <w:color w:val="222222"/>
          <w:sz w:val="24"/>
          <w:szCs w:val="24"/>
        </w:rPr>
        <w:t xml:space="preserve"> nodig. Het onderzoek moet gericht zijn op verschillende health sensoren die geschikt zijn om stress te kunnen meten. Het resultaat van de stress data kan bij bepaalde </w:t>
      </w:r>
      <w:del w:id="117" w:author="Huijsman, Matthijs" w:date="2018-10-18T13:09:00Z">
        <w:r w:rsidRPr="004776F6" w:rsidDel="00AF572E">
          <w:rPr>
            <w:rFonts w:ascii="Times New Roman" w:eastAsia="Times New Roman" w:hAnsi="Times New Roman" w:cs="Times New Roman"/>
            <w:color w:val="222222"/>
            <w:sz w:val="24"/>
            <w:szCs w:val="24"/>
          </w:rPr>
          <w:delText>percentage goedgekeurd</w:delText>
        </w:r>
      </w:del>
      <w:ins w:id="118" w:author="Huijsman, Matthijs" w:date="2018-10-18T13:09:00Z">
        <w:r w:rsidR="00AF572E">
          <w:rPr>
            <w:rFonts w:ascii="Times New Roman" w:eastAsia="Times New Roman" w:hAnsi="Times New Roman" w:cs="Times New Roman"/>
            <w:color w:val="222222"/>
            <w:sz w:val="24"/>
            <w:szCs w:val="24"/>
          </w:rPr>
          <w:t>nauwkeurigheid gebruikt</w:t>
        </w:r>
      </w:ins>
      <w:r w:rsidRPr="004776F6">
        <w:rPr>
          <w:rFonts w:ascii="Times New Roman" w:eastAsia="Times New Roman" w:hAnsi="Times New Roman" w:cs="Times New Roman"/>
          <w:color w:val="222222"/>
          <w:sz w:val="24"/>
          <w:szCs w:val="24"/>
        </w:rPr>
        <w:t xml:space="preserve"> worden voor het volgende onderzoek. ATOS kan hierbij het systeem verder uitwerken en de sensoren zo bouwen dat die in een wearable device passen. Het prototype wordt gemaakt door mij, zodat het </w:t>
      </w:r>
      <w:del w:id="119" w:author="Huijsman, Matthijs" w:date="2018-10-18T13:09:00Z">
        <w:r w:rsidRPr="004776F6" w:rsidDel="00AF572E">
          <w:rPr>
            <w:rFonts w:ascii="Times New Roman" w:eastAsia="Times New Roman" w:hAnsi="Times New Roman" w:cs="Times New Roman"/>
            <w:color w:val="222222"/>
            <w:sz w:val="24"/>
            <w:szCs w:val="24"/>
          </w:rPr>
          <w:delText xml:space="preserve">bedrijf </w:delText>
        </w:r>
      </w:del>
      <w:ins w:id="120" w:author="Huijsman, Matthijs" w:date="2018-10-18T13:09:00Z">
        <w:r w:rsidR="00AF572E">
          <w:rPr>
            <w:rFonts w:ascii="Times New Roman" w:eastAsia="Times New Roman" w:hAnsi="Times New Roman" w:cs="Times New Roman"/>
            <w:color w:val="222222"/>
            <w:sz w:val="24"/>
            <w:szCs w:val="24"/>
          </w:rPr>
          <w:t>Atos</w:t>
        </w:r>
        <w:r w:rsidR="00AF572E"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ook daadwerkelijk iets </w:t>
      </w:r>
      <w:del w:id="121" w:author="Huijsman, Matthijs" w:date="2018-10-18T13:09:00Z">
        <w:r w:rsidRPr="004776F6" w:rsidDel="00AF572E">
          <w:rPr>
            <w:rFonts w:ascii="Times New Roman" w:eastAsia="Times New Roman" w:hAnsi="Times New Roman" w:cs="Times New Roman"/>
            <w:color w:val="222222"/>
            <w:sz w:val="24"/>
            <w:szCs w:val="24"/>
          </w:rPr>
          <w:delText>mee kan werken</w:delText>
        </w:r>
      </w:del>
      <w:ins w:id="122" w:author="Huijsman, Matthijs" w:date="2018-10-18T13:09:00Z">
        <w:r w:rsidR="00AF572E">
          <w:rPr>
            <w:rFonts w:ascii="Times New Roman" w:eastAsia="Times New Roman" w:hAnsi="Times New Roman" w:cs="Times New Roman"/>
            <w:color w:val="222222"/>
            <w:sz w:val="24"/>
            <w:szCs w:val="24"/>
          </w:rPr>
          <w:t>bruikbaars heeft voor</w:t>
        </w:r>
      </w:ins>
      <w:r w:rsidRPr="004776F6">
        <w:rPr>
          <w:rFonts w:ascii="Times New Roman" w:eastAsia="Times New Roman" w:hAnsi="Times New Roman" w:cs="Times New Roman"/>
          <w:color w:val="222222"/>
          <w:sz w:val="24"/>
          <w:szCs w:val="24"/>
        </w:rPr>
        <w:t xml:space="preserve"> </w:t>
      </w:r>
      <w:del w:id="123" w:author="Huijsman, Matthijs" w:date="2018-10-18T13:10:00Z">
        <w:r w:rsidRPr="004776F6" w:rsidDel="00AF572E">
          <w:rPr>
            <w:rFonts w:ascii="Times New Roman" w:eastAsia="Times New Roman" w:hAnsi="Times New Roman" w:cs="Times New Roman"/>
            <w:color w:val="222222"/>
            <w:sz w:val="24"/>
            <w:szCs w:val="24"/>
          </w:rPr>
          <w:delText xml:space="preserve">in </w:delText>
        </w:r>
      </w:del>
      <w:r w:rsidRPr="004776F6">
        <w:rPr>
          <w:rFonts w:ascii="Times New Roman" w:eastAsia="Times New Roman" w:hAnsi="Times New Roman" w:cs="Times New Roman"/>
          <w:color w:val="222222"/>
          <w:sz w:val="24"/>
          <w:szCs w:val="24"/>
        </w:rPr>
        <w:t>de toekomst.</w:t>
      </w:r>
    </w:p>
    <w:p w14:paraId="482A78CF"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24" w:name="_Toc526474132"/>
      <w:r w:rsidRPr="004776F6">
        <w:rPr>
          <w:rFonts w:ascii="Times New Roman" w:eastAsia="Times New Roman" w:hAnsi="Times New Roman" w:cs="Times New Roman"/>
          <w:b/>
          <w:color w:val="222222"/>
          <w:sz w:val="28"/>
          <w:szCs w:val="28"/>
        </w:rPr>
        <w:t>1.4</w:t>
      </w:r>
      <w:r w:rsidRPr="004776F6">
        <w:rPr>
          <w:rFonts w:ascii="Times New Roman" w:eastAsia="Times New Roman" w:hAnsi="Times New Roman" w:cs="Times New Roman"/>
          <w:b/>
          <w:color w:val="222222"/>
          <w:sz w:val="28"/>
          <w:szCs w:val="28"/>
        </w:rPr>
        <w:tab/>
        <w:t>Stakeholders</w:t>
      </w:r>
      <w:bookmarkEnd w:id="124"/>
    </w:p>
    <w:p w14:paraId="482A78D2" w14:textId="4C850569" w:rsidR="00D02A4C" w:rsidRPr="004776F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Bij dit project zijn er een aantal stakeholders die invloed hebben op het resultaat. De opdrachtgever</w:t>
      </w:r>
      <w:r w:rsidR="00F60D4F">
        <w:rPr>
          <w:rFonts w:ascii="Times New Roman" w:eastAsia="Times New Roman" w:hAnsi="Times New Roman" w:cs="Times New Roman"/>
          <w:color w:val="222222"/>
          <w:sz w:val="24"/>
          <w:szCs w:val="24"/>
        </w:rPr>
        <w:t>,</w:t>
      </w:r>
      <w:r w:rsidRPr="004776F6">
        <w:rPr>
          <w:rFonts w:ascii="Times New Roman" w:eastAsia="Times New Roman" w:hAnsi="Times New Roman" w:cs="Times New Roman"/>
          <w:color w:val="222222"/>
          <w:sz w:val="24"/>
          <w:szCs w:val="24"/>
        </w:rPr>
        <w:t xml:space="preserve"> ofwel de eigenaar van de CHO-applicatie van ATOS, die de op</w:t>
      </w:r>
      <w:r w:rsidR="00F60D4F">
        <w:rPr>
          <w:rFonts w:ascii="Times New Roman" w:eastAsia="Times New Roman" w:hAnsi="Times New Roman" w:cs="Times New Roman"/>
          <w:color w:val="222222"/>
          <w:sz w:val="24"/>
          <w:szCs w:val="24"/>
        </w:rPr>
        <w:t xml:space="preserve">dracht </w:t>
      </w:r>
      <w:del w:id="125" w:author="Huijsman, Matthijs" w:date="2018-10-18T13:15:00Z">
        <w:r w:rsidR="00F60D4F" w:rsidDel="00CD0B42">
          <w:rPr>
            <w:rFonts w:ascii="Times New Roman" w:eastAsia="Times New Roman" w:hAnsi="Times New Roman" w:cs="Times New Roman"/>
            <w:color w:val="222222"/>
            <w:sz w:val="24"/>
            <w:szCs w:val="24"/>
          </w:rPr>
          <w:delText xml:space="preserve">bedenkt </w:delText>
        </w:r>
      </w:del>
      <w:ins w:id="126" w:author="Huijsman, Matthijs" w:date="2018-10-18T13:15:00Z">
        <w:r w:rsidR="00CD0B42">
          <w:rPr>
            <w:rFonts w:ascii="Times New Roman" w:eastAsia="Times New Roman" w:hAnsi="Times New Roman" w:cs="Times New Roman"/>
            <w:color w:val="222222"/>
            <w:sz w:val="24"/>
            <w:szCs w:val="24"/>
          </w:rPr>
          <w:t xml:space="preserve">uitvaardigt </w:t>
        </w:r>
      </w:ins>
      <w:r w:rsidR="00F60D4F">
        <w:rPr>
          <w:rFonts w:ascii="Times New Roman" w:eastAsia="Times New Roman" w:hAnsi="Times New Roman" w:cs="Times New Roman"/>
          <w:color w:val="222222"/>
          <w:sz w:val="24"/>
          <w:szCs w:val="24"/>
        </w:rPr>
        <w:t xml:space="preserve">biedt de stagiaire </w:t>
      </w:r>
      <w:r w:rsidRPr="004776F6">
        <w:rPr>
          <w:rFonts w:ascii="Times New Roman" w:eastAsia="Times New Roman" w:hAnsi="Times New Roman" w:cs="Times New Roman"/>
          <w:color w:val="222222"/>
          <w:sz w:val="24"/>
          <w:szCs w:val="24"/>
        </w:rPr>
        <w:t>hun bestaande werkomgeving</w:t>
      </w:r>
      <w:del w:id="127" w:author="Huijsman, Matthijs" w:date="2018-10-18T13:15:00Z">
        <w:r w:rsidRPr="004776F6" w:rsidDel="00CD0B42">
          <w:rPr>
            <w:rFonts w:ascii="Times New Roman" w:eastAsia="Times New Roman" w:hAnsi="Times New Roman" w:cs="Times New Roman"/>
            <w:color w:val="222222"/>
            <w:sz w:val="24"/>
            <w:szCs w:val="24"/>
          </w:rPr>
          <w:delText>en</w:delText>
        </w:r>
      </w:del>
      <w:r w:rsidRPr="004776F6">
        <w:rPr>
          <w:rFonts w:ascii="Times New Roman" w:eastAsia="Times New Roman" w:hAnsi="Times New Roman" w:cs="Times New Roman"/>
          <w:color w:val="222222"/>
          <w:sz w:val="24"/>
          <w:szCs w:val="24"/>
        </w:rPr>
        <w:t xml:space="preserve"> en </w:t>
      </w:r>
      <w:r w:rsidR="00C434F1">
        <w:rPr>
          <w:rFonts w:ascii="Times New Roman" w:eastAsia="Times New Roman" w:hAnsi="Times New Roman" w:cs="Times New Roman"/>
          <w:color w:val="222222"/>
          <w:sz w:val="24"/>
          <w:szCs w:val="24"/>
        </w:rPr>
        <w:t>informatie</w:t>
      </w:r>
      <w:r w:rsidRPr="004776F6">
        <w:rPr>
          <w:rFonts w:ascii="Times New Roman" w:eastAsia="Times New Roman" w:hAnsi="Times New Roman" w:cs="Times New Roman"/>
          <w:color w:val="222222"/>
          <w:sz w:val="24"/>
          <w:szCs w:val="24"/>
        </w:rPr>
        <w:t xml:space="preserve"> </w:t>
      </w:r>
      <w:r w:rsidR="00F60D4F">
        <w:rPr>
          <w:rFonts w:ascii="Times New Roman" w:eastAsia="Times New Roman" w:hAnsi="Times New Roman" w:cs="Times New Roman"/>
          <w:color w:val="222222"/>
          <w:sz w:val="24"/>
          <w:szCs w:val="24"/>
        </w:rPr>
        <w:t>aan</w:t>
      </w:r>
      <w:r w:rsidRPr="004776F6">
        <w:rPr>
          <w:rFonts w:ascii="Times New Roman" w:eastAsia="Times New Roman" w:hAnsi="Times New Roman" w:cs="Times New Roman"/>
          <w:color w:val="222222"/>
          <w:sz w:val="24"/>
          <w:szCs w:val="24"/>
        </w:rPr>
        <w:t xml:space="preserve">. Bijvoorbeeld gebruik maken van betaalde </w:t>
      </w:r>
      <w:r w:rsidR="00FE0040" w:rsidRPr="004776F6">
        <w:rPr>
          <w:rFonts w:ascii="Times New Roman" w:eastAsia="Times New Roman" w:hAnsi="Times New Roman" w:cs="Times New Roman"/>
          <w:color w:val="222222"/>
          <w:sz w:val="24"/>
          <w:szCs w:val="24"/>
        </w:rPr>
        <w:t>software</w:t>
      </w:r>
      <w:r w:rsidRPr="004776F6">
        <w:rPr>
          <w:rFonts w:ascii="Times New Roman" w:eastAsia="Times New Roman" w:hAnsi="Times New Roman" w:cs="Times New Roman"/>
          <w:color w:val="222222"/>
          <w:sz w:val="24"/>
          <w:szCs w:val="24"/>
        </w:rPr>
        <w:t xml:space="preserve"> of </w:t>
      </w:r>
      <w:r w:rsidR="004A276A" w:rsidRPr="004776F6">
        <w:rPr>
          <w:rFonts w:ascii="Times New Roman" w:eastAsia="Times New Roman" w:hAnsi="Times New Roman" w:cs="Times New Roman"/>
          <w:color w:val="222222"/>
          <w:sz w:val="24"/>
          <w:szCs w:val="24"/>
        </w:rPr>
        <w:t>Cloud</w:t>
      </w:r>
      <w:r w:rsidRPr="004776F6">
        <w:rPr>
          <w:rFonts w:ascii="Times New Roman" w:eastAsia="Times New Roman" w:hAnsi="Times New Roman" w:cs="Times New Roman"/>
          <w:color w:val="222222"/>
          <w:sz w:val="24"/>
          <w:szCs w:val="24"/>
        </w:rPr>
        <w:t xml:space="preserve"> platforms en verdere informatie die belangrijk is om aan een goed beeld te krijgen </w:t>
      </w:r>
      <w:ins w:id="128" w:author="Huijsman, Matthijs" w:date="2018-10-18T13:16:00Z">
        <w:r w:rsidR="00CD0B42">
          <w:rPr>
            <w:rFonts w:ascii="Times New Roman" w:eastAsia="Times New Roman" w:hAnsi="Times New Roman" w:cs="Times New Roman"/>
            <w:color w:val="222222"/>
            <w:sz w:val="24"/>
            <w:szCs w:val="24"/>
          </w:rPr>
          <w:t xml:space="preserve">van </w:t>
        </w:r>
      </w:ins>
      <w:r w:rsidRPr="004776F6">
        <w:rPr>
          <w:rFonts w:ascii="Times New Roman" w:eastAsia="Times New Roman" w:hAnsi="Times New Roman" w:cs="Times New Roman"/>
          <w:color w:val="222222"/>
          <w:sz w:val="24"/>
          <w:szCs w:val="24"/>
        </w:rPr>
        <w:t>wat de opdrachtgever wil. Mijn stagebegeleider is ook een belangrijk</w:t>
      </w:r>
      <w:ins w:id="129" w:author="Huijsman, Matthijs" w:date="2018-10-18T13:16:00Z">
        <w:r w:rsidR="00CD0B42">
          <w:rPr>
            <w:rFonts w:ascii="Times New Roman" w:eastAsia="Times New Roman" w:hAnsi="Times New Roman" w:cs="Times New Roman"/>
            <w:color w:val="222222"/>
            <w:sz w:val="24"/>
            <w:szCs w:val="24"/>
          </w:rPr>
          <w:t>e</w:t>
        </w:r>
      </w:ins>
      <w:r w:rsidRPr="004776F6">
        <w:rPr>
          <w:rFonts w:ascii="Times New Roman" w:eastAsia="Times New Roman" w:hAnsi="Times New Roman" w:cs="Times New Roman"/>
          <w:color w:val="222222"/>
          <w:sz w:val="24"/>
          <w:szCs w:val="24"/>
        </w:rPr>
        <w:t xml:space="preserve"> </w:t>
      </w:r>
      <w:del w:id="130" w:author="Huijsman, Matthijs" w:date="2018-10-18T13:16:00Z">
        <w:r w:rsidRPr="004776F6" w:rsidDel="00CD0B42">
          <w:rPr>
            <w:rFonts w:ascii="Times New Roman" w:eastAsia="Times New Roman" w:hAnsi="Times New Roman" w:cs="Times New Roman"/>
            <w:color w:val="222222"/>
            <w:sz w:val="24"/>
            <w:szCs w:val="24"/>
          </w:rPr>
          <w:delText xml:space="preserve">persoon </w:delText>
        </w:r>
      </w:del>
      <w:ins w:id="131" w:author="Huijsman, Matthijs" w:date="2018-10-18T13:16:00Z">
        <w:r w:rsidR="00CD0B42">
          <w:rPr>
            <w:rFonts w:ascii="Times New Roman" w:eastAsia="Times New Roman" w:hAnsi="Times New Roman" w:cs="Times New Roman"/>
            <w:color w:val="222222"/>
            <w:sz w:val="24"/>
            <w:szCs w:val="24"/>
          </w:rPr>
          <w:t>stakeholder</w:t>
        </w:r>
        <w:r w:rsidR="00CD0B42"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die mij vanaf het begin van de stageperiode tot </w:t>
      </w:r>
      <w:ins w:id="132" w:author="Huijsman, Matthijs" w:date="2018-10-18T13:17:00Z">
        <w:r w:rsidR="00CD0B42">
          <w:rPr>
            <w:rFonts w:ascii="Times New Roman" w:eastAsia="Times New Roman" w:hAnsi="Times New Roman" w:cs="Times New Roman"/>
            <w:color w:val="222222"/>
            <w:sz w:val="24"/>
            <w:szCs w:val="24"/>
          </w:rPr>
          <w:t xml:space="preserve">het </w:t>
        </w:r>
      </w:ins>
      <w:r w:rsidRPr="004776F6">
        <w:rPr>
          <w:rFonts w:ascii="Times New Roman" w:eastAsia="Times New Roman" w:hAnsi="Times New Roman" w:cs="Times New Roman"/>
          <w:color w:val="222222"/>
          <w:sz w:val="24"/>
          <w:szCs w:val="24"/>
        </w:rPr>
        <w:t xml:space="preserve">einde begeleidt. De school heeft naast het stagebedrijf ook belangen </w:t>
      </w:r>
      <w:del w:id="133" w:author="Huijsman, Matthijs" w:date="2018-10-18T13:17:00Z">
        <w:r w:rsidRPr="004776F6" w:rsidDel="00CD0B42">
          <w:rPr>
            <w:rFonts w:ascii="Times New Roman" w:eastAsia="Times New Roman" w:hAnsi="Times New Roman" w:cs="Times New Roman"/>
            <w:color w:val="222222"/>
            <w:sz w:val="24"/>
            <w:szCs w:val="24"/>
          </w:rPr>
          <w:delText xml:space="preserve">aan </w:delText>
        </w:r>
      </w:del>
      <w:ins w:id="134" w:author="Huijsman, Matthijs" w:date="2018-10-18T13:17:00Z">
        <w:r w:rsidR="00CD0B42">
          <w:rPr>
            <w:rFonts w:ascii="Times New Roman" w:eastAsia="Times New Roman" w:hAnsi="Times New Roman" w:cs="Times New Roman"/>
            <w:color w:val="222222"/>
            <w:sz w:val="24"/>
            <w:szCs w:val="24"/>
          </w:rPr>
          <w:t>bij</w:t>
        </w:r>
        <w:r w:rsidR="00CD0B42"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dit project. </w:t>
      </w:r>
      <w:del w:id="135" w:author="Huijsman, Matthijs" w:date="2018-10-18T13:18:00Z">
        <w:r w:rsidRPr="004776F6" w:rsidDel="00CD0B42">
          <w:rPr>
            <w:rFonts w:ascii="Times New Roman" w:eastAsia="Times New Roman" w:hAnsi="Times New Roman" w:cs="Times New Roman"/>
            <w:color w:val="222222"/>
            <w:sz w:val="24"/>
            <w:szCs w:val="24"/>
          </w:rPr>
          <w:delText xml:space="preserve">Hier wordt </w:delText>
        </w:r>
        <w:r w:rsidRPr="004776F6" w:rsidDel="00CD0B42">
          <w:rPr>
            <w:rFonts w:ascii="Times New Roman" w:eastAsia="Times New Roman" w:hAnsi="Times New Roman" w:cs="Times New Roman"/>
            <w:color w:val="222222"/>
            <w:sz w:val="24"/>
            <w:szCs w:val="24"/>
          </w:rPr>
          <w:lastRenderedPageBreak/>
          <w:delText>op</w:delText>
        </w:r>
      </w:del>
      <w:ins w:id="136" w:author="Huijsman, Matthijs" w:date="2018-10-18T13:18:00Z">
        <w:r w:rsidR="00CD0B42">
          <w:rPr>
            <w:rFonts w:ascii="Times New Roman" w:eastAsia="Times New Roman" w:hAnsi="Times New Roman" w:cs="Times New Roman"/>
            <w:color w:val="222222"/>
            <w:sz w:val="24"/>
            <w:szCs w:val="24"/>
          </w:rPr>
          <w:t>Zij beoordelen</w:t>
        </w:r>
      </w:ins>
      <w:r w:rsidRPr="004776F6">
        <w:rPr>
          <w:rFonts w:ascii="Times New Roman" w:eastAsia="Times New Roman" w:hAnsi="Times New Roman" w:cs="Times New Roman"/>
          <w:color w:val="222222"/>
          <w:sz w:val="24"/>
          <w:szCs w:val="24"/>
        </w:rPr>
        <w:t xml:space="preserve"> de vijf competenties (beheren, analyseren, ontwerpen, realiseren, adviseren) </w:t>
      </w:r>
      <w:del w:id="137" w:author="Huijsman, Matthijs" w:date="2018-10-18T13:18:00Z">
        <w:r w:rsidRPr="004776F6" w:rsidDel="00CD0B42">
          <w:rPr>
            <w:rFonts w:ascii="Times New Roman" w:eastAsia="Times New Roman" w:hAnsi="Times New Roman" w:cs="Times New Roman"/>
            <w:color w:val="222222"/>
            <w:sz w:val="24"/>
            <w:szCs w:val="24"/>
          </w:rPr>
          <w:delText>beoordeeld over</w:delText>
        </w:r>
      </w:del>
      <w:ins w:id="138" w:author="Huijsman, Matthijs" w:date="2018-10-18T13:18:00Z">
        <w:r w:rsidR="00CD0B42">
          <w:rPr>
            <w:rFonts w:ascii="Times New Roman" w:eastAsia="Times New Roman" w:hAnsi="Times New Roman" w:cs="Times New Roman"/>
            <w:color w:val="222222"/>
            <w:sz w:val="24"/>
            <w:szCs w:val="24"/>
          </w:rPr>
          <w:t>m.b.t.</w:t>
        </w:r>
      </w:ins>
      <w:r w:rsidRPr="004776F6">
        <w:rPr>
          <w:rFonts w:ascii="Times New Roman" w:eastAsia="Times New Roman" w:hAnsi="Times New Roman" w:cs="Times New Roman"/>
          <w:color w:val="222222"/>
          <w:sz w:val="24"/>
          <w:szCs w:val="24"/>
        </w:rPr>
        <w:t xml:space="preserve"> de student. De school bepaalt uiteindelijk </w:t>
      </w:r>
      <w:r w:rsidR="007A1BB1" w:rsidRPr="004776F6">
        <w:rPr>
          <w:rFonts w:ascii="Times New Roman" w:eastAsia="Times New Roman" w:hAnsi="Times New Roman" w:cs="Times New Roman"/>
          <w:color w:val="222222"/>
          <w:sz w:val="24"/>
          <w:szCs w:val="24"/>
        </w:rPr>
        <w:t>het</w:t>
      </w:r>
      <w:r w:rsidRPr="004776F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4776F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36D23B99" w:rsidR="00D02A4C" w:rsidRPr="004776F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Het prototype die </w:t>
      </w:r>
      <w:del w:id="139" w:author="Huijsman, Matthijs" w:date="2018-10-18T13:47:00Z">
        <w:r w:rsidRPr="004776F6" w:rsidDel="008F3584">
          <w:rPr>
            <w:rFonts w:ascii="Times New Roman" w:eastAsia="Times New Roman" w:hAnsi="Times New Roman" w:cs="Times New Roman"/>
            <w:color w:val="222222"/>
            <w:sz w:val="24"/>
            <w:szCs w:val="24"/>
          </w:rPr>
          <w:delText>gemaakt wordt</w:delText>
        </w:r>
      </w:del>
      <w:ins w:id="140" w:author="Huijsman, Matthijs" w:date="2018-10-18T13:47:00Z">
        <w:r w:rsidR="008F3584">
          <w:rPr>
            <w:rFonts w:ascii="Times New Roman" w:eastAsia="Times New Roman" w:hAnsi="Times New Roman" w:cs="Times New Roman"/>
            <w:color w:val="222222"/>
            <w:sz w:val="24"/>
            <w:szCs w:val="24"/>
          </w:rPr>
          <w:t>gerealiseerd</w:t>
        </w:r>
      </w:ins>
      <w:r w:rsidRPr="004776F6">
        <w:rPr>
          <w:rFonts w:ascii="Times New Roman" w:eastAsia="Times New Roman" w:hAnsi="Times New Roman" w:cs="Times New Roman"/>
          <w:color w:val="222222"/>
          <w:sz w:val="24"/>
          <w:szCs w:val="24"/>
        </w:rPr>
        <w:t xml:space="preserve"> door mij, wordt aan het einde van de stage opgeleverd aan </w:t>
      </w:r>
      <w:del w:id="141" w:author="Huijsman, Matthijs" w:date="2018-10-18T13:47:00Z">
        <w:r w:rsidRPr="004776F6" w:rsidDel="008F3584">
          <w:rPr>
            <w:rFonts w:ascii="Times New Roman" w:eastAsia="Times New Roman" w:hAnsi="Times New Roman" w:cs="Times New Roman"/>
            <w:color w:val="222222"/>
            <w:sz w:val="24"/>
            <w:szCs w:val="24"/>
          </w:rPr>
          <w:delText>het stagebedrijf</w:delText>
        </w:r>
      </w:del>
      <w:ins w:id="142" w:author="Huijsman, Matthijs" w:date="2018-10-18T13:47:00Z">
        <w:r w:rsidR="008F3584">
          <w:rPr>
            <w:rFonts w:ascii="Times New Roman" w:eastAsia="Times New Roman" w:hAnsi="Times New Roman" w:cs="Times New Roman"/>
            <w:color w:val="222222"/>
            <w:sz w:val="24"/>
            <w:szCs w:val="24"/>
          </w:rPr>
          <w:t>Atos</w:t>
        </w:r>
      </w:ins>
      <w:r w:rsidRPr="004776F6">
        <w:rPr>
          <w:rFonts w:ascii="Times New Roman" w:eastAsia="Times New Roman" w:hAnsi="Times New Roman" w:cs="Times New Roman"/>
          <w:color w:val="222222"/>
          <w:sz w:val="24"/>
          <w:szCs w:val="24"/>
        </w:rPr>
        <w:t xml:space="preserve"> en de school. Proefpersonen zijn ook van belang voor </w:t>
      </w:r>
      <w:del w:id="143" w:author="Huijsman, Matthijs" w:date="2018-10-18T13:48:00Z">
        <w:r w:rsidRPr="004776F6" w:rsidDel="008F3584">
          <w:rPr>
            <w:rFonts w:ascii="Times New Roman" w:eastAsia="Times New Roman" w:hAnsi="Times New Roman" w:cs="Times New Roman"/>
            <w:color w:val="222222"/>
            <w:sz w:val="24"/>
            <w:szCs w:val="24"/>
          </w:rPr>
          <w:delText>dit project die willen deelnemen aan het onderzoek</w:delText>
        </w:r>
      </w:del>
      <w:ins w:id="144" w:author="Huijsman, Matthijs" w:date="2018-10-18T13:48:00Z">
        <w:r w:rsidR="008F3584">
          <w:rPr>
            <w:rFonts w:ascii="Times New Roman" w:eastAsia="Times New Roman" w:hAnsi="Times New Roman" w:cs="Times New Roman"/>
            <w:color w:val="222222"/>
            <w:sz w:val="24"/>
            <w:szCs w:val="24"/>
          </w:rPr>
          <w:t>het slagen van het project</w:t>
        </w:r>
      </w:ins>
      <w:r w:rsidRPr="004776F6">
        <w:rPr>
          <w:rFonts w:ascii="Times New Roman" w:eastAsia="Times New Roman" w:hAnsi="Times New Roman" w:cs="Times New Roman"/>
          <w:color w:val="222222"/>
          <w:sz w:val="24"/>
          <w:szCs w:val="24"/>
        </w:rPr>
        <w:t>.</w:t>
      </w:r>
    </w:p>
    <w:p w14:paraId="482A78D6" w14:textId="77777777" w:rsidR="00D02A4C" w:rsidRPr="004776F6" w:rsidRDefault="008C56B4" w:rsidP="006A4A91">
      <w:pPr>
        <w:pStyle w:val="Heading1"/>
        <w:spacing w:line="360" w:lineRule="auto"/>
        <w:jc w:val="both"/>
        <w:rPr>
          <w:color w:val="222222"/>
          <w:sz w:val="44"/>
        </w:rPr>
      </w:pPr>
      <w:bookmarkStart w:id="145" w:name="_Toc526474133"/>
      <w:r w:rsidRPr="004776F6">
        <w:rPr>
          <w:color w:val="222222"/>
          <w:sz w:val="44"/>
        </w:rPr>
        <w:t>Deel 2 | Opdrachtomschrijving</w:t>
      </w:r>
      <w:bookmarkEnd w:id="145"/>
    </w:p>
    <w:p w14:paraId="482A78D7"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46" w:name="_Toc526474134"/>
      <w:r w:rsidRPr="004776F6">
        <w:rPr>
          <w:rFonts w:ascii="Times New Roman" w:eastAsia="Times New Roman" w:hAnsi="Times New Roman" w:cs="Times New Roman"/>
          <w:b/>
          <w:color w:val="222222"/>
          <w:sz w:val="28"/>
          <w:szCs w:val="28"/>
        </w:rPr>
        <w:t>2.1</w:t>
      </w:r>
      <w:r w:rsidRPr="004776F6">
        <w:rPr>
          <w:rFonts w:ascii="Times New Roman" w:eastAsia="Times New Roman" w:hAnsi="Times New Roman" w:cs="Times New Roman"/>
          <w:b/>
          <w:color w:val="222222"/>
          <w:sz w:val="28"/>
          <w:szCs w:val="28"/>
        </w:rPr>
        <w:tab/>
        <w:t>Globale opdrachtomschrijving</w:t>
      </w:r>
      <w:bookmarkEnd w:id="146"/>
    </w:p>
    <w:p w14:paraId="482A78DA" w14:textId="49353151"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Er zijn nog weinig bedrijven die aan de stress van de medewerkers werken. ATOS neemt initiatief en komt met een idee om het stressniveau van de medewerkers mogelijk te verlagen. ATOS heeft </w:t>
      </w:r>
      <w:del w:id="147" w:author="Huijsman, Matthijs" w:date="2018-10-18T13:50:00Z">
        <w:r w:rsidRPr="004776F6" w:rsidDel="008F3584">
          <w:rPr>
            <w:rFonts w:ascii="Times New Roman" w:eastAsia="Times New Roman" w:hAnsi="Times New Roman" w:cs="Times New Roman"/>
            <w:color w:val="222222"/>
            <w:sz w:val="24"/>
            <w:szCs w:val="24"/>
          </w:rPr>
          <w:delText xml:space="preserve">een </w:delText>
        </w:r>
      </w:del>
      <w:ins w:id="148" w:author="Huijsman, Matthijs" w:date="2018-10-18T13:50:00Z">
        <w:r w:rsidR="008F3584">
          <w:rPr>
            <w:rFonts w:ascii="Times New Roman" w:eastAsia="Times New Roman" w:hAnsi="Times New Roman" w:cs="Times New Roman"/>
            <w:color w:val="222222"/>
            <w:sz w:val="24"/>
            <w:szCs w:val="24"/>
          </w:rPr>
          <w:t>de</w:t>
        </w:r>
        <w:r w:rsidR="008F3584"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CHO-applicatie gemaakt als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om te laten </w:t>
      </w:r>
      <w:del w:id="149" w:author="Huijsman, Matthijs" w:date="2018-10-18T13:50:00Z">
        <w:r w:rsidRPr="004776F6" w:rsidDel="008F3584">
          <w:rPr>
            <w:rFonts w:ascii="Times New Roman" w:eastAsia="Times New Roman" w:hAnsi="Times New Roman" w:cs="Times New Roman"/>
            <w:color w:val="222222"/>
            <w:sz w:val="24"/>
            <w:szCs w:val="24"/>
          </w:rPr>
          <w:delText xml:space="preserve">beoordelen </w:delText>
        </w:r>
      </w:del>
      <w:ins w:id="150" w:author="Huijsman, Matthijs" w:date="2018-10-18T13:50:00Z">
        <w:r w:rsidR="008F3584">
          <w:rPr>
            <w:rFonts w:ascii="Times New Roman" w:eastAsia="Times New Roman" w:hAnsi="Times New Roman" w:cs="Times New Roman"/>
            <w:color w:val="222222"/>
            <w:sz w:val="24"/>
            <w:szCs w:val="24"/>
          </w:rPr>
          <w:t>toetsen</w:t>
        </w:r>
        <w:r w:rsidR="008F3584"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of </w:t>
      </w:r>
      <w:del w:id="151" w:author="Huijsman, Matthijs" w:date="2018-10-18T13:50:00Z">
        <w:r w:rsidRPr="004776F6" w:rsidDel="008F3584">
          <w:rPr>
            <w:rFonts w:ascii="Times New Roman" w:eastAsia="Times New Roman" w:hAnsi="Times New Roman" w:cs="Times New Roman"/>
            <w:color w:val="222222"/>
            <w:sz w:val="24"/>
            <w:szCs w:val="24"/>
          </w:rPr>
          <w:delText>het een goed idee is om uit te breiden en op de markt te brengen</w:delText>
        </w:r>
      </w:del>
      <w:ins w:id="152" w:author="Huijsman, Matthijs" w:date="2018-10-18T13:50:00Z">
        <w:r w:rsidR="008F3584">
          <w:rPr>
            <w:rFonts w:ascii="Times New Roman" w:eastAsia="Times New Roman" w:hAnsi="Times New Roman" w:cs="Times New Roman"/>
            <w:color w:val="222222"/>
            <w:sz w:val="24"/>
            <w:szCs w:val="24"/>
          </w:rPr>
          <w:t xml:space="preserve">de POC kan worden </w:t>
        </w:r>
        <w:proofErr w:type="spellStart"/>
        <w:r w:rsidR="008F3584">
          <w:rPr>
            <w:rFonts w:ascii="Times New Roman" w:eastAsia="Times New Roman" w:hAnsi="Times New Roman" w:cs="Times New Roman"/>
            <w:color w:val="222222"/>
            <w:sz w:val="24"/>
            <w:szCs w:val="24"/>
          </w:rPr>
          <w:t>vermarkt</w:t>
        </w:r>
      </w:ins>
      <w:proofErr w:type="spellEnd"/>
      <w:r w:rsidRPr="004776F6">
        <w:rPr>
          <w:rFonts w:ascii="Times New Roman" w:eastAsia="Times New Roman" w:hAnsi="Times New Roman" w:cs="Times New Roman"/>
          <w:color w:val="222222"/>
          <w:sz w:val="24"/>
          <w:szCs w:val="24"/>
        </w:rPr>
        <w:t xml:space="preserve">. Dat doen ze </w:t>
      </w:r>
      <w:del w:id="153" w:author="Huijsman, Matthijs" w:date="2018-10-18T13:51:00Z">
        <w:r w:rsidRPr="004776F6" w:rsidDel="008F3584">
          <w:rPr>
            <w:rFonts w:ascii="Times New Roman" w:eastAsia="Times New Roman" w:hAnsi="Times New Roman" w:cs="Times New Roman"/>
            <w:color w:val="222222"/>
            <w:sz w:val="24"/>
            <w:szCs w:val="24"/>
          </w:rPr>
          <w:delText>eerst om eigen medewerkers te laten testen</w:delText>
        </w:r>
      </w:del>
      <w:ins w:id="154" w:author="Huijsman, Matthijs" w:date="2018-10-18T13:51:00Z">
        <w:r w:rsidR="008F3584">
          <w:rPr>
            <w:rFonts w:ascii="Times New Roman" w:eastAsia="Times New Roman" w:hAnsi="Times New Roman" w:cs="Times New Roman"/>
            <w:color w:val="222222"/>
            <w:sz w:val="24"/>
            <w:szCs w:val="24"/>
          </w:rPr>
          <w:t>door eerst het product intern te testen</w:t>
        </w:r>
      </w:ins>
      <w:r w:rsidRPr="004776F6">
        <w:rPr>
          <w:rFonts w:ascii="Times New Roman" w:eastAsia="Times New Roman" w:hAnsi="Times New Roman" w:cs="Times New Roman"/>
          <w:color w:val="222222"/>
          <w:sz w:val="24"/>
          <w:szCs w:val="24"/>
        </w:rPr>
        <w:t xml:space="preserve">, of de </w:t>
      </w:r>
      <w:ins w:id="155" w:author="Huijsman, Matthijs" w:date="2018-10-18T13:52:00Z">
        <w:r w:rsidR="008F3584">
          <w:rPr>
            <w:rFonts w:ascii="Times New Roman" w:eastAsia="Times New Roman" w:hAnsi="Times New Roman" w:cs="Times New Roman"/>
            <w:color w:val="222222"/>
            <w:sz w:val="24"/>
            <w:szCs w:val="24"/>
          </w:rPr>
          <w:t xml:space="preserve">m.b.v. de </w:t>
        </w:r>
      </w:ins>
      <w:r w:rsidRPr="004776F6">
        <w:rPr>
          <w:rFonts w:ascii="Times New Roman" w:eastAsia="Times New Roman" w:hAnsi="Times New Roman" w:cs="Times New Roman"/>
          <w:color w:val="222222"/>
          <w:sz w:val="24"/>
          <w:szCs w:val="24"/>
        </w:rPr>
        <w:t xml:space="preserve">applicatie op die manier stressniveau daadwerkelijk verlaagd kan worden. Hierbij is </w:t>
      </w:r>
      <w:del w:id="156" w:author="Huijsman, Matthijs" w:date="2018-10-18T13:53:00Z">
        <w:r w:rsidRPr="004776F6" w:rsidDel="008F3584">
          <w:rPr>
            <w:rFonts w:ascii="Times New Roman" w:eastAsia="Times New Roman" w:hAnsi="Times New Roman" w:cs="Times New Roman"/>
            <w:color w:val="222222"/>
            <w:sz w:val="24"/>
            <w:szCs w:val="24"/>
          </w:rPr>
          <w:delText>er hulp nodig om een input te geven voordat zij verder mee kunnen</w:delText>
        </w:r>
      </w:del>
      <w:proofErr w:type="spellStart"/>
      <w:ins w:id="157" w:author="Huijsman, Matthijs" w:date="2018-10-18T13:53:00Z">
        <w:r w:rsidR="008F3584">
          <w:rPr>
            <w:rFonts w:ascii="Times New Roman" w:eastAsia="Times New Roman" w:hAnsi="Times New Roman" w:cs="Times New Roman"/>
            <w:color w:val="222222"/>
            <w:sz w:val="24"/>
            <w:szCs w:val="24"/>
          </w:rPr>
          <w:t>randvoorwaardelijk</w:t>
        </w:r>
        <w:proofErr w:type="spellEnd"/>
        <w:r w:rsidR="008F3584">
          <w:rPr>
            <w:rFonts w:ascii="Times New Roman" w:eastAsia="Times New Roman" w:hAnsi="Times New Roman" w:cs="Times New Roman"/>
            <w:color w:val="222222"/>
            <w:sz w:val="24"/>
            <w:szCs w:val="24"/>
          </w:rPr>
          <w:t xml:space="preserve"> dat er inputdata aan de applicatie wordt aangeleverd</w:t>
        </w:r>
      </w:ins>
      <w:r w:rsidRPr="004776F6">
        <w:rPr>
          <w:rFonts w:ascii="Times New Roman" w:eastAsia="Times New Roman" w:hAnsi="Times New Roman" w:cs="Times New Roman"/>
          <w:color w:val="222222"/>
          <w:sz w:val="24"/>
          <w:szCs w:val="24"/>
        </w:rPr>
        <w:t xml:space="preserve">. Ik heb als opdracht om de data te verzamelen via sensoren. Daarmee is het schrijven van een programma van belang, want de </w:t>
      </w:r>
      <w:del w:id="158" w:author="Huijsman, Matthijs" w:date="2018-10-18T13:54:00Z">
        <w:r w:rsidRPr="004776F6" w:rsidDel="008F3584">
          <w:rPr>
            <w:rFonts w:ascii="Times New Roman" w:eastAsia="Times New Roman" w:hAnsi="Times New Roman" w:cs="Times New Roman"/>
            <w:color w:val="222222"/>
            <w:sz w:val="24"/>
            <w:szCs w:val="24"/>
          </w:rPr>
          <w:delText xml:space="preserve">computer </w:delText>
        </w:r>
      </w:del>
      <w:ins w:id="159" w:author="Huijsman, Matthijs" w:date="2018-10-18T13:54:00Z">
        <w:r w:rsidR="008F3584">
          <w:rPr>
            <w:rFonts w:ascii="Times New Roman" w:eastAsia="Times New Roman" w:hAnsi="Times New Roman" w:cs="Times New Roman"/>
            <w:color w:val="222222"/>
            <w:sz w:val="24"/>
            <w:szCs w:val="24"/>
          </w:rPr>
          <w:t>software</w:t>
        </w:r>
        <w:r w:rsidR="008F3584"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moet zelf de stress zien te vinden in de toekomst. Na mijn prototype wordt er gekeken naar </w:t>
      </w:r>
      <w:del w:id="160" w:author="Huijsman, Matthijs" w:date="2018-10-18T13:54:00Z">
        <w:r w:rsidRPr="004776F6" w:rsidDel="008F3584">
          <w:rPr>
            <w:rFonts w:ascii="Times New Roman" w:eastAsia="Times New Roman" w:hAnsi="Times New Roman" w:cs="Times New Roman"/>
            <w:color w:val="222222"/>
            <w:sz w:val="24"/>
            <w:szCs w:val="24"/>
          </w:rPr>
          <w:delText xml:space="preserve">een </w:delText>
        </w:r>
      </w:del>
      <w:r w:rsidRPr="004776F6">
        <w:rPr>
          <w:rFonts w:ascii="Times New Roman" w:eastAsia="Times New Roman" w:hAnsi="Times New Roman" w:cs="Times New Roman"/>
          <w:color w:val="222222"/>
          <w:sz w:val="24"/>
          <w:szCs w:val="24"/>
        </w:rPr>
        <w:t>verbetering</w:t>
      </w:r>
      <w:ins w:id="161" w:author="Huijsman, Matthijs" w:date="2018-10-18T13:54:00Z">
        <w:r w:rsidR="008F3584">
          <w:rPr>
            <w:rFonts w:ascii="Times New Roman" w:eastAsia="Times New Roman" w:hAnsi="Times New Roman" w:cs="Times New Roman"/>
            <w:color w:val="222222"/>
            <w:sz w:val="24"/>
            <w:szCs w:val="24"/>
          </w:rPr>
          <w:t xml:space="preserve"> van het product</w:t>
        </w:r>
      </w:ins>
      <w:r w:rsidRPr="004776F6">
        <w:rPr>
          <w:rFonts w:ascii="Times New Roman" w:eastAsia="Times New Roman" w:hAnsi="Times New Roman" w:cs="Times New Roman"/>
          <w:color w:val="222222"/>
          <w:sz w:val="24"/>
          <w:szCs w:val="24"/>
        </w:rPr>
        <w:t xml:space="preserve">. </w:t>
      </w:r>
      <w:commentRangeStart w:id="162"/>
      <w:r w:rsidRPr="004776F6">
        <w:rPr>
          <w:rFonts w:ascii="Times New Roman" w:eastAsia="Times New Roman" w:hAnsi="Times New Roman" w:cs="Times New Roman"/>
          <w:color w:val="222222"/>
          <w:sz w:val="24"/>
          <w:szCs w:val="24"/>
        </w:rPr>
        <w:t>Er is veel meer te doen dan alleen stress herkennen vanuit de data die ik verzamel. Er moet meer onderzoek gedaan worden. Dat wil ATOS heel graag en ook dat ik dan als eerste hun een input kan geven. Hiermee kunnen ze zelf beoordelen hoe ze mee verder kunnen.</w:t>
      </w:r>
      <w:commentRangeEnd w:id="162"/>
      <w:r w:rsidR="008F3584">
        <w:rPr>
          <w:rStyle w:val="CommentReference"/>
        </w:rPr>
        <w:commentReference w:id="162"/>
      </w:r>
    </w:p>
    <w:p w14:paraId="482A78D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rPr>
        <w:t xml:space="preserve"> </w:t>
      </w:r>
    </w:p>
    <w:p w14:paraId="482A78D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3" w:name="_Toc526474135"/>
      <w:r w:rsidRPr="004776F6">
        <w:rPr>
          <w:rFonts w:ascii="Times New Roman" w:eastAsia="Times New Roman" w:hAnsi="Times New Roman" w:cs="Times New Roman"/>
          <w:b/>
          <w:color w:val="222222"/>
          <w:sz w:val="28"/>
          <w:szCs w:val="28"/>
        </w:rPr>
        <w:t>2.2</w:t>
      </w:r>
      <w:r w:rsidRPr="004776F6">
        <w:rPr>
          <w:rFonts w:ascii="Times New Roman" w:eastAsia="Times New Roman" w:hAnsi="Times New Roman" w:cs="Times New Roman"/>
          <w:b/>
          <w:color w:val="222222"/>
          <w:sz w:val="28"/>
          <w:szCs w:val="28"/>
        </w:rPr>
        <w:tab/>
        <w:t>Scope</w:t>
      </w:r>
      <w:bookmarkEnd w:id="163"/>
    </w:p>
    <w:p w14:paraId="482A78DE" w14:textId="2FCAE42D"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Voor dit </w:t>
      </w:r>
      <w:del w:id="164" w:author="Huijsman, Matthijs" w:date="2018-10-18T13:55:00Z">
        <w:r w:rsidRPr="004776F6" w:rsidDel="008F3584">
          <w:rPr>
            <w:rFonts w:ascii="Times New Roman" w:eastAsia="Times New Roman" w:hAnsi="Times New Roman" w:cs="Times New Roman"/>
            <w:color w:val="222222"/>
            <w:sz w:val="24"/>
            <w:szCs w:val="24"/>
          </w:rPr>
          <w:delText xml:space="preserve">groot </w:delText>
        </w:r>
      </w:del>
      <w:r w:rsidRPr="004776F6">
        <w:rPr>
          <w:rFonts w:ascii="Times New Roman" w:eastAsia="Times New Roman" w:hAnsi="Times New Roman" w:cs="Times New Roman"/>
          <w:color w:val="222222"/>
          <w:sz w:val="24"/>
          <w:szCs w:val="24"/>
        </w:rPr>
        <w:t xml:space="preserve">project is </w:t>
      </w:r>
      <w:del w:id="165" w:author="Huijsman, Matthijs" w:date="2018-10-18T13:56:00Z">
        <w:r w:rsidRPr="004776F6" w:rsidDel="008F3584">
          <w:rPr>
            <w:rFonts w:ascii="Times New Roman" w:eastAsia="Times New Roman" w:hAnsi="Times New Roman" w:cs="Times New Roman"/>
            <w:color w:val="222222"/>
            <w:sz w:val="24"/>
            <w:szCs w:val="24"/>
          </w:rPr>
          <w:delText xml:space="preserve">er een bespreking over de </w:delText>
        </w:r>
      </w:del>
      <w:r w:rsidRPr="004776F6">
        <w:rPr>
          <w:rFonts w:ascii="Times New Roman" w:eastAsia="Times New Roman" w:hAnsi="Times New Roman" w:cs="Times New Roman"/>
          <w:color w:val="222222"/>
          <w:sz w:val="24"/>
          <w:szCs w:val="24"/>
        </w:rPr>
        <w:t xml:space="preserve">afbakening noodzakelijk. Mijn deel is slechts een klein stuk van het geheel voor vier volle maanden. Mijn opdracht is het zorgen voor data dat betrekking heeft tot stress, </w:t>
      </w:r>
      <w:r w:rsidR="007054BA" w:rsidRPr="004776F6">
        <w:rPr>
          <w:rFonts w:ascii="Times New Roman" w:eastAsia="Times New Roman" w:hAnsi="Times New Roman" w:cs="Times New Roman"/>
          <w:color w:val="222222"/>
          <w:sz w:val="24"/>
          <w:szCs w:val="24"/>
        </w:rPr>
        <w:t>en dit</w:t>
      </w:r>
      <w:r w:rsidRPr="004776F6">
        <w:rPr>
          <w:rFonts w:ascii="Times New Roman" w:eastAsia="Times New Roman" w:hAnsi="Times New Roman" w:cs="Times New Roman"/>
          <w:color w:val="222222"/>
          <w:sz w:val="24"/>
          <w:szCs w:val="24"/>
        </w:rPr>
        <w:t xml:space="preserve"> te leveren als input voor </w:t>
      </w:r>
      <w:del w:id="166" w:author="Huijsman, Matthijs" w:date="2018-10-18T13:56:00Z">
        <w:r w:rsidRPr="004776F6" w:rsidDel="008F3584">
          <w:rPr>
            <w:rFonts w:ascii="Times New Roman" w:eastAsia="Times New Roman" w:hAnsi="Times New Roman" w:cs="Times New Roman"/>
            <w:color w:val="222222"/>
            <w:sz w:val="24"/>
            <w:szCs w:val="24"/>
          </w:rPr>
          <w:delText xml:space="preserve">hun </w:delText>
        </w:r>
      </w:del>
      <w:ins w:id="167" w:author="Huijsman, Matthijs" w:date="2018-10-18T13:56:00Z">
        <w:r w:rsidR="008F3584">
          <w:rPr>
            <w:rFonts w:ascii="Times New Roman" w:eastAsia="Times New Roman" w:hAnsi="Times New Roman" w:cs="Times New Roman"/>
            <w:color w:val="222222"/>
            <w:sz w:val="24"/>
            <w:szCs w:val="24"/>
          </w:rPr>
          <w:t>de</w:t>
        </w:r>
        <w:r w:rsidR="008F3584"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mobiele applicatie.</w:t>
      </w:r>
    </w:p>
    <w:p w14:paraId="482A78DF"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Mijn verantwoordelijkheden:</w:t>
      </w:r>
    </w:p>
    <w:p w14:paraId="482A78E1" w14:textId="15A053EA"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del w:id="168" w:author="Huijsman, Matthijs" w:date="2018-10-18T13:56:00Z">
        <w:r w:rsidRPr="004776F6" w:rsidDel="008F3584">
          <w:rPr>
            <w:rFonts w:ascii="Times New Roman" w:eastAsia="Times New Roman" w:hAnsi="Times New Roman" w:cs="Times New Roman"/>
            <w:color w:val="222222"/>
            <w:sz w:val="24"/>
            <w:szCs w:val="24"/>
          </w:rPr>
          <w:delText xml:space="preserve">Voor het </w:delText>
        </w:r>
      </w:del>
      <w:ins w:id="169" w:author="Huijsman, Matthijs" w:date="2018-10-18T13:56:00Z">
        <w:r w:rsidR="008F3584">
          <w:rPr>
            <w:rFonts w:ascii="Times New Roman" w:eastAsia="Times New Roman" w:hAnsi="Times New Roman" w:cs="Times New Roman"/>
            <w:color w:val="222222"/>
            <w:sz w:val="24"/>
            <w:szCs w:val="24"/>
          </w:rPr>
          <w:t>O</w:t>
        </w:r>
      </w:ins>
      <w:del w:id="170" w:author="Huijsman, Matthijs" w:date="2018-10-18T13:56:00Z">
        <w:r w:rsidRPr="004776F6" w:rsidDel="008F3584">
          <w:rPr>
            <w:rFonts w:ascii="Times New Roman" w:eastAsia="Times New Roman" w:hAnsi="Times New Roman" w:cs="Times New Roman"/>
            <w:color w:val="222222"/>
            <w:sz w:val="24"/>
            <w:szCs w:val="24"/>
          </w:rPr>
          <w:delText>o</w:delText>
        </w:r>
      </w:del>
      <w:r w:rsidRPr="004776F6">
        <w:rPr>
          <w:rFonts w:ascii="Times New Roman" w:eastAsia="Times New Roman" w:hAnsi="Times New Roman" w:cs="Times New Roman"/>
          <w:color w:val="222222"/>
          <w:sz w:val="24"/>
          <w:szCs w:val="24"/>
        </w:rPr>
        <w:t xml:space="preserve">nderzoek </w:t>
      </w:r>
      <w:del w:id="171" w:author="Huijsman, Matthijs" w:date="2018-10-18T13:56:00Z">
        <w:r w:rsidRPr="004776F6" w:rsidDel="008F3584">
          <w:rPr>
            <w:rFonts w:ascii="Times New Roman" w:eastAsia="Times New Roman" w:hAnsi="Times New Roman" w:cs="Times New Roman"/>
            <w:color w:val="222222"/>
            <w:sz w:val="24"/>
            <w:szCs w:val="24"/>
          </w:rPr>
          <w:delText xml:space="preserve">wordt er onderzocht </w:delText>
        </w:r>
      </w:del>
      <w:r w:rsidRPr="004776F6">
        <w:rPr>
          <w:rFonts w:ascii="Times New Roman" w:eastAsia="Times New Roman" w:hAnsi="Times New Roman" w:cs="Times New Roman"/>
          <w:color w:val="222222"/>
          <w:sz w:val="24"/>
          <w:szCs w:val="24"/>
        </w:rPr>
        <w:t>naar betaalbare sensoren die aansluitbaar zijn met eenzelfde microcontroller, mocht de wearable device niet de goede oplossing zijn voor dit onderzoek.</w:t>
      </w:r>
    </w:p>
    <w:p w14:paraId="482A78E2" w14:textId="42BFE903"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del w:id="172" w:author="Huijsman, Matthijs" w:date="2018-10-18T13:56:00Z">
        <w:r w:rsidRPr="004776F6" w:rsidDel="008F3584">
          <w:rPr>
            <w:rFonts w:ascii="Times New Roman" w:eastAsia="Times New Roman" w:hAnsi="Times New Roman" w:cs="Times New Roman"/>
            <w:color w:val="222222"/>
            <w:sz w:val="24"/>
            <w:szCs w:val="24"/>
          </w:rPr>
          <w:delText xml:space="preserve">Voor het </w:delText>
        </w:r>
      </w:del>
      <w:ins w:id="173" w:author="Huijsman, Matthijs" w:date="2018-10-18T13:56:00Z">
        <w:r w:rsidR="008F3584">
          <w:rPr>
            <w:rFonts w:ascii="Times New Roman" w:eastAsia="Times New Roman" w:hAnsi="Times New Roman" w:cs="Times New Roman"/>
            <w:color w:val="222222"/>
            <w:sz w:val="24"/>
            <w:szCs w:val="24"/>
          </w:rPr>
          <w:t>O</w:t>
        </w:r>
      </w:ins>
      <w:del w:id="174" w:author="Huijsman, Matthijs" w:date="2018-10-18T13:56:00Z">
        <w:r w:rsidRPr="004776F6" w:rsidDel="008F3584">
          <w:rPr>
            <w:rFonts w:ascii="Times New Roman" w:eastAsia="Times New Roman" w:hAnsi="Times New Roman" w:cs="Times New Roman"/>
            <w:color w:val="222222"/>
            <w:sz w:val="24"/>
            <w:szCs w:val="24"/>
          </w:rPr>
          <w:delText>o</w:delText>
        </w:r>
      </w:del>
      <w:r w:rsidRPr="004776F6">
        <w:rPr>
          <w:rFonts w:ascii="Times New Roman" w:eastAsia="Times New Roman" w:hAnsi="Times New Roman" w:cs="Times New Roman"/>
          <w:color w:val="222222"/>
          <w:sz w:val="24"/>
          <w:szCs w:val="24"/>
        </w:rPr>
        <w:t xml:space="preserve">nderzoek </w:t>
      </w:r>
      <w:del w:id="175" w:author="Huijsman, Matthijs" w:date="2018-10-18T13:57:00Z">
        <w:r w:rsidRPr="004776F6" w:rsidDel="008F3584">
          <w:rPr>
            <w:rFonts w:ascii="Times New Roman" w:eastAsia="Times New Roman" w:hAnsi="Times New Roman" w:cs="Times New Roman"/>
            <w:color w:val="222222"/>
            <w:sz w:val="24"/>
            <w:szCs w:val="24"/>
          </w:rPr>
          <w:delText xml:space="preserve">wordt er </w:delText>
        </w:r>
      </w:del>
      <w:r w:rsidRPr="004776F6">
        <w:rPr>
          <w:rFonts w:ascii="Times New Roman" w:eastAsia="Times New Roman" w:hAnsi="Times New Roman" w:cs="Times New Roman"/>
          <w:color w:val="222222"/>
          <w:sz w:val="24"/>
          <w:szCs w:val="24"/>
        </w:rPr>
        <w:t>naar de minimale biometrische data die er nodig is om stress te kunnen herkennen. Hoe meer sensoren hoe accurater de metingen worden, maar dat kan ATOS in de toekomst zelf instemmen om uit te breiden.</w:t>
      </w:r>
    </w:p>
    <w:p w14:paraId="482A78E3" w14:textId="013D82D0"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del w:id="176" w:author="Huijsman, Matthijs" w:date="2018-10-25T09:11:00Z">
        <w:r w:rsidRPr="004776F6" w:rsidDel="00B954BC">
          <w:rPr>
            <w:rFonts w:ascii="Times New Roman" w:eastAsia="Times New Roman" w:hAnsi="Times New Roman" w:cs="Times New Roman"/>
            <w:color w:val="222222"/>
            <w:sz w:val="24"/>
            <w:szCs w:val="24"/>
          </w:rPr>
          <w:delText xml:space="preserve">Voor het onderzoek wordt er </w:delText>
        </w:r>
      </w:del>
      <w:ins w:id="177" w:author="Huijsman, Matthijs" w:date="2018-10-25T09:11:00Z">
        <w:r w:rsidR="00B954BC">
          <w:rPr>
            <w:rFonts w:ascii="Times New Roman" w:eastAsia="Times New Roman" w:hAnsi="Times New Roman" w:cs="Times New Roman"/>
            <w:color w:val="222222"/>
            <w:sz w:val="24"/>
            <w:szCs w:val="24"/>
          </w:rPr>
          <w:t>E</w:t>
        </w:r>
      </w:ins>
      <w:del w:id="178" w:author="Huijsman, Matthijs" w:date="2018-10-25T09:11:00Z">
        <w:r w:rsidRPr="004776F6" w:rsidDel="00B954BC">
          <w:rPr>
            <w:rFonts w:ascii="Times New Roman" w:eastAsia="Times New Roman" w:hAnsi="Times New Roman" w:cs="Times New Roman"/>
            <w:color w:val="222222"/>
            <w:sz w:val="24"/>
            <w:szCs w:val="24"/>
          </w:rPr>
          <w:delText>e</w:delText>
        </w:r>
      </w:del>
      <w:r w:rsidRPr="004776F6">
        <w:rPr>
          <w:rFonts w:ascii="Times New Roman" w:eastAsia="Times New Roman" w:hAnsi="Times New Roman" w:cs="Times New Roman"/>
          <w:color w:val="222222"/>
          <w:sz w:val="24"/>
          <w:szCs w:val="24"/>
        </w:rPr>
        <w:t xml:space="preserve">en prototype </w:t>
      </w:r>
      <w:del w:id="179" w:author="Huijsman, Matthijs" w:date="2018-10-25T09:11:00Z">
        <w:r w:rsidRPr="004776F6" w:rsidDel="00B954BC">
          <w:rPr>
            <w:rFonts w:ascii="Times New Roman" w:eastAsia="Times New Roman" w:hAnsi="Times New Roman" w:cs="Times New Roman"/>
            <w:color w:val="222222"/>
            <w:sz w:val="24"/>
            <w:szCs w:val="24"/>
          </w:rPr>
          <w:delText xml:space="preserve">gebouwd </w:delText>
        </w:r>
      </w:del>
      <w:ins w:id="180" w:author="Huijsman, Matthijs" w:date="2018-10-25T09:11:00Z">
        <w:r w:rsidR="00B954BC">
          <w:rPr>
            <w:rFonts w:ascii="Times New Roman" w:eastAsia="Times New Roman" w:hAnsi="Times New Roman" w:cs="Times New Roman"/>
            <w:color w:val="222222"/>
            <w:sz w:val="24"/>
            <w:szCs w:val="24"/>
          </w:rPr>
          <w:t>bouwen</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in de vorm van een werkende stressherkenning en de bijbehorende data.</w:t>
      </w:r>
    </w:p>
    <w:p w14:paraId="482A78E4" w14:textId="4BB98B1B"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Voor dit onderzoek is het herkennen van stress </w:t>
      </w:r>
      <w:ins w:id="181" w:author="Huijsman, Matthijs" w:date="2018-10-25T09:12:00Z">
        <w:r w:rsidR="00B954BC">
          <w:rPr>
            <w:rFonts w:ascii="Times New Roman" w:eastAsia="Times New Roman" w:hAnsi="Times New Roman" w:cs="Times New Roman"/>
            <w:color w:val="222222"/>
            <w:sz w:val="24"/>
            <w:szCs w:val="24"/>
          </w:rPr>
          <w:t xml:space="preserve">met </w:t>
        </w:r>
      </w:ins>
      <w:r w:rsidRPr="004776F6">
        <w:rPr>
          <w:rFonts w:ascii="Times New Roman" w:eastAsia="Times New Roman" w:hAnsi="Times New Roman" w:cs="Times New Roman"/>
          <w:color w:val="222222"/>
          <w:sz w:val="24"/>
          <w:szCs w:val="24"/>
        </w:rPr>
        <w:t xml:space="preserve">40% accuraatheid </w:t>
      </w:r>
      <w:del w:id="182" w:author="Huijsman, Matthijs" w:date="2018-10-25T09:12:00Z">
        <w:r w:rsidRPr="004776F6" w:rsidDel="00B954BC">
          <w:rPr>
            <w:rFonts w:ascii="Times New Roman" w:eastAsia="Times New Roman" w:hAnsi="Times New Roman" w:cs="Times New Roman"/>
            <w:color w:val="222222"/>
            <w:sz w:val="24"/>
            <w:szCs w:val="24"/>
          </w:rPr>
          <w:delText xml:space="preserve">ook </w:delText>
        </w:r>
      </w:del>
      <w:commentRangeStart w:id="183"/>
      <w:r w:rsidRPr="004776F6">
        <w:rPr>
          <w:rFonts w:ascii="Times New Roman" w:eastAsia="Times New Roman" w:hAnsi="Times New Roman" w:cs="Times New Roman"/>
          <w:color w:val="222222"/>
          <w:sz w:val="24"/>
          <w:szCs w:val="24"/>
        </w:rPr>
        <w:t>acceptabel</w:t>
      </w:r>
      <w:commentRangeEnd w:id="183"/>
      <w:r w:rsidR="00B954BC">
        <w:rPr>
          <w:rStyle w:val="CommentReference"/>
        </w:rPr>
        <w:commentReference w:id="183"/>
      </w:r>
      <w:r w:rsidRPr="004776F6">
        <w:rPr>
          <w:rFonts w:ascii="Times New Roman" w:eastAsia="Times New Roman" w:hAnsi="Times New Roman" w:cs="Times New Roman"/>
          <w:color w:val="222222"/>
          <w:sz w:val="24"/>
          <w:szCs w:val="24"/>
        </w:rPr>
        <w:t>.</w:t>
      </w:r>
    </w:p>
    <w:p w14:paraId="482A78E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2CF52AC5"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del w:id="184" w:author="Huijsman, Matthijs" w:date="2018-10-25T09:13:00Z">
        <w:r w:rsidRPr="004776F6" w:rsidDel="00B954BC">
          <w:rPr>
            <w:rFonts w:ascii="Times New Roman" w:eastAsia="Times New Roman" w:hAnsi="Times New Roman" w:cs="Times New Roman"/>
            <w:color w:val="222222"/>
            <w:sz w:val="24"/>
            <w:szCs w:val="24"/>
          </w:rPr>
          <w:delText>Taken voor anderen</w:delText>
        </w:r>
      </w:del>
      <w:ins w:id="185" w:author="Huijsman, Matthijs" w:date="2018-10-25T09:13:00Z">
        <w:r w:rsidR="00B954BC">
          <w:rPr>
            <w:rFonts w:ascii="Times New Roman" w:eastAsia="Times New Roman" w:hAnsi="Times New Roman" w:cs="Times New Roman"/>
            <w:color w:val="222222"/>
            <w:sz w:val="24"/>
            <w:szCs w:val="24"/>
          </w:rPr>
          <w:t>Buiten scope</w:t>
        </w:r>
      </w:ins>
      <w:r w:rsidRPr="004776F6">
        <w:rPr>
          <w:rFonts w:ascii="Times New Roman" w:eastAsia="Times New Roman" w:hAnsi="Times New Roman" w:cs="Times New Roman"/>
          <w:color w:val="222222"/>
          <w:sz w:val="24"/>
          <w:szCs w:val="24"/>
        </w:rPr>
        <w:t>:</w:t>
      </w:r>
    </w:p>
    <w:p w14:paraId="482A78E7" w14:textId="3172E93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del w:id="186" w:author="Huijsman, Matthijs" w:date="2018-10-25T09:13:00Z">
        <w:r w:rsidRPr="004776F6" w:rsidDel="00B954BC">
          <w:rPr>
            <w:rFonts w:ascii="Times New Roman" w:eastAsia="Times New Roman" w:hAnsi="Times New Roman" w:cs="Times New Roman"/>
            <w:color w:val="222222"/>
            <w:sz w:val="24"/>
            <w:szCs w:val="24"/>
          </w:rPr>
          <w:delText>Voor dit project wordt er</w:delText>
        </w:r>
      </w:del>
      <w:ins w:id="187" w:author="Huijsman, Matthijs" w:date="2018-10-25T09:13:00Z">
        <w:r w:rsidR="00B954BC">
          <w:rPr>
            <w:rFonts w:ascii="Times New Roman" w:eastAsia="Times New Roman" w:hAnsi="Times New Roman" w:cs="Times New Roman"/>
            <w:color w:val="222222"/>
            <w:sz w:val="24"/>
            <w:szCs w:val="24"/>
          </w:rPr>
          <w:t xml:space="preserve">Er wordt </w:t>
        </w:r>
      </w:ins>
      <w:del w:id="188" w:author="Huijsman, Matthijs" w:date="2018-10-25T09:13:00Z">
        <w:r w:rsidRPr="004776F6" w:rsidDel="00B954BC">
          <w:rPr>
            <w:rFonts w:ascii="Times New Roman" w:eastAsia="Times New Roman" w:hAnsi="Times New Roman" w:cs="Times New Roman"/>
            <w:color w:val="222222"/>
            <w:sz w:val="24"/>
            <w:szCs w:val="24"/>
          </w:rPr>
          <w:delText xml:space="preserve"> </w:delText>
        </w:r>
      </w:del>
      <w:r w:rsidRPr="004776F6">
        <w:rPr>
          <w:rFonts w:ascii="Times New Roman" w:eastAsia="Times New Roman" w:hAnsi="Times New Roman" w:cs="Times New Roman"/>
          <w:color w:val="222222"/>
          <w:sz w:val="24"/>
          <w:szCs w:val="24"/>
        </w:rPr>
        <w:t>geen applicatie gemaakt voor de gebruiker, want een exemplaar is er al uitgebracht door ATOS zelf.</w:t>
      </w:r>
    </w:p>
    <w:p w14:paraId="482A78E8" w14:textId="0BA76ACA"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w:t>
      </w:r>
      <w:ins w:id="189" w:author="Huijsman, Matthijs" w:date="2018-10-25T09:13:00Z">
        <w:r w:rsidR="00B954BC">
          <w:rPr>
            <w:rFonts w:ascii="Times New Roman" w:eastAsia="Times New Roman" w:hAnsi="Times New Roman" w:cs="Times New Roman"/>
            <w:color w:val="222222"/>
            <w:sz w:val="24"/>
            <w:szCs w:val="24"/>
          </w:rPr>
          <w:t>en</w:t>
        </w:r>
      </w:ins>
      <w:del w:id="190" w:author="Huijsman, Matthijs" w:date="2018-10-25T09:13:00Z">
        <w:r w:rsidRPr="004776F6" w:rsidDel="00B954BC">
          <w:rPr>
            <w:rFonts w:ascii="Times New Roman" w:eastAsia="Times New Roman" w:hAnsi="Times New Roman" w:cs="Times New Roman"/>
            <w:color w:val="222222"/>
            <w:sz w:val="24"/>
            <w:szCs w:val="24"/>
          </w:rPr>
          <w:delText>t</w:delText>
        </w:r>
      </w:del>
      <w:r w:rsidRPr="004776F6">
        <w:rPr>
          <w:rFonts w:ascii="Times New Roman" w:eastAsia="Times New Roman" w:hAnsi="Times New Roman" w:cs="Times New Roman"/>
          <w:color w:val="222222"/>
          <w:sz w:val="24"/>
          <w:szCs w:val="24"/>
        </w:rPr>
        <w:t xml:space="preserve"> niet alle interne medewerkers getest. Als prototype pak ik een klein aantal mensen die aan mijn onderzoek willen </w:t>
      </w:r>
      <w:ins w:id="191" w:author="Huijsman, Matthijs" w:date="2018-10-25T09:14:00Z">
        <w:r w:rsidR="00B954BC">
          <w:rPr>
            <w:rFonts w:ascii="Times New Roman" w:eastAsia="Times New Roman" w:hAnsi="Times New Roman" w:cs="Times New Roman"/>
            <w:color w:val="222222"/>
            <w:sz w:val="24"/>
            <w:szCs w:val="24"/>
          </w:rPr>
          <w:t>meewerken</w:t>
        </w:r>
      </w:ins>
      <w:del w:id="192" w:author="Huijsman, Matthijs" w:date="2018-10-25T09:14:00Z">
        <w:r w:rsidRPr="004776F6" w:rsidDel="00B954BC">
          <w:rPr>
            <w:rFonts w:ascii="Times New Roman" w:eastAsia="Times New Roman" w:hAnsi="Times New Roman" w:cs="Times New Roman"/>
            <w:color w:val="222222"/>
            <w:sz w:val="24"/>
            <w:szCs w:val="24"/>
          </w:rPr>
          <w:delText>helpen</w:delText>
        </w:r>
      </w:del>
      <w:r w:rsidRPr="004776F6">
        <w:rPr>
          <w:rFonts w:ascii="Times New Roman" w:eastAsia="Times New Roman" w:hAnsi="Times New Roman" w:cs="Times New Roman"/>
          <w:color w:val="222222"/>
          <w:sz w:val="24"/>
          <w:szCs w:val="24"/>
        </w:rPr>
        <w:t xml:space="preserve"> om de accuraatheid te verbeteren en de conclusie daarvan.</w:t>
      </w:r>
    </w:p>
    <w:p w14:paraId="482A78E9"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4776F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93" w:name="_Toc526474136"/>
      <w:r w:rsidRPr="004776F6">
        <w:rPr>
          <w:rFonts w:ascii="Times New Roman" w:eastAsia="Times New Roman" w:hAnsi="Times New Roman" w:cs="Times New Roman"/>
          <w:b/>
          <w:color w:val="222222"/>
          <w:sz w:val="28"/>
          <w:szCs w:val="28"/>
        </w:rPr>
        <w:t>2.3</w:t>
      </w:r>
      <w:r w:rsidRPr="004776F6">
        <w:rPr>
          <w:rFonts w:ascii="Times New Roman" w:eastAsia="Times New Roman" w:hAnsi="Times New Roman" w:cs="Times New Roman"/>
          <w:b/>
          <w:color w:val="222222"/>
          <w:sz w:val="28"/>
          <w:szCs w:val="28"/>
        </w:rPr>
        <w:tab/>
        <w:t>Hoofdvraag en</w:t>
      </w:r>
      <w:r w:rsidR="008C56B4" w:rsidRPr="004776F6">
        <w:rPr>
          <w:rFonts w:ascii="Times New Roman" w:eastAsia="Times New Roman" w:hAnsi="Times New Roman" w:cs="Times New Roman"/>
          <w:b/>
          <w:color w:val="222222"/>
          <w:sz w:val="28"/>
          <w:szCs w:val="28"/>
        </w:rPr>
        <w:t xml:space="preserve"> deelvragen</w:t>
      </w:r>
      <w:bookmarkEnd w:id="193"/>
    </w:p>
    <w:p w14:paraId="482A78EE" w14:textId="4C82BC03" w:rsidR="00D02A4C" w:rsidRPr="004776F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94" w:name="_Toc526474137"/>
      <w:r w:rsidRPr="004776F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94"/>
    </w:p>
    <w:p w14:paraId="482A78EF" w14:textId="197353C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t>
      </w:r>
      <w:ins w:id="195" w:author="Huijsman, Matthijs" w:date="2018-10-25T09:14:00Z">
        <w:r w:rsidR="00B954BC">
          <w:rPr>
            <w:rFonts w:ascii="Times New Roman" w:eastAsia="Times New Roman" w:hAnsi="Times New Roman" w:cs="Times New Roman"/>
            <w:color w:val="222222"/>
            <w:sz w:val="24"/>
            <w:szCs w:val="24"/>
          </w:rPr>
          <w:t xml:space="preserve">van </w:t>
        </w:r>
      </w:ins>
      <w:r w:rsidRPr="004776F6">
        <w:rPr>
          <w:rFonts w:ascii="Times New Roman" w:eastAsia="Times New Roman" w:hAnsi="Times New Roman" w:cs="Times New Roman"/>
          <w:color w:val="222222"/>
          <w:sz w:val="24"/>
          <w:szCs w:val="24"/>
        </w:rPr>
        <w:t xml:space="preserve">welke sensoren kunnen we wel gebruik van maken om biometrische data </w:t>
      </w:r>
      <w:del w:id="196" w:author="Huijsman, Matthijs" w:date="2018-10-25T09:14:00Z">
        <w:r w:rsidRPr="004776F6" w:rsidDel="00B954BC">
          <w:rPr>
            <w:rFonts w:ascii="Times New Roman" w:eastAsia="Times New Roman" w:hAnsi="Times New Roman" w:cs="Times New Roman"/>
            <w:color w:val="222222"/>
            <w:sz w:val="24"/>
            <w:szCs w:val="24"/>
          </w:rPr>
          <w:delText xml:space="preserve">op </w:delText>
        </w:r>
      </w:del>
      <w:r w:rsidRPr="004776F6">
        <w:rPr>
          <w:rFonts w:ascii="Times New Roman" w:eastAsia="Times New Roman" w:hAnsi="Times New Roman" w:cs="Times New Roman"/>
          <w:color w:val="222222"/>
          <w:sz w:val="24"/>
          <w:szCs w:val="24"/>
        </w:rPr>
        <w:t>te meten? Zo ja, hoe wordt de data dan direct overgebracht naar een ander</w:t>
      </w:r>
      <w:del w:id="197" w:author="Huijsman, Matthijs" w:date="2018-10-25T09:15:00Z">
        <w:r w:rsidRPr="004776F6" w:rsidDel="00B954BC">
          <w:rPr>
            <w:rFonts w:ascii="Times New Roman" w:eastAsia="Times New Roman" w:hAnsi="Times New Roman" w:cs="Times New Roman"/>
            <w:color w:val="222222"/>
            <w:sz w:val="24"/>
            <w:szCs w:val="24"/>
          </w:rPr>
          <w:delText>e</w:delText>
        </w:r>
      </w:del>
      <w:r w:rsidRPr="004776F6">
        <w:rPr>
          <w:rFonts w:ascii="Times New Roman" w:eastAsia="Times New Roman" w:hAnsi="Times New Roman" w:cs="Times New Roman"/>
          <w:color w:val="222222"/>
          <w:sz w:val="24"/>
          <w:szCs w:val="24"/>
        </w:rPr>
        <w:t xml:space="preserve"> </w:t>
      </w:r>
      <w:del w:id="198" w:author="Huijsman, Matthijs" w:date="2018-10-25T09:15:00Z">
        <w:r w:rsidRPr="004776F6" w:rsidDel="00B954BC">
          <w:rPr>
            <w:rFonts w:ascii="Times New Roman" w:eastAsia="Times New Roman" w:hAnsi="Times New Roman" w:cs="Times New Roman"/>
            <w:color w:val="222222"/>
            <w:sz w:val="24"/>
            <w:szCs w:val="24"/>
          </w:rPr>
          <w:delText>werkomgeving</w:delText>
        </w:r>
      </w:del>
      <w:ins w:id="199" w:author="Huijsman, Matthijs" w:date="2018-10-25T09:15:00Z">
        <w:r w:rsidR="00B954BC">
          <w:rPr>
            <w:rFonts w:ascii="Times New Roman" w:eastAsia="Times New Roman" w:hAnsi="Times New Roman" w:cs="Times New Roman"/>
            <w:color w:val="222222"/>
            <w:sz w:val="24"/>
            <w:szCs w:val="24"/>
          </w:rPr>
          <w:t>systeem</w:t>
        </w:r>
      </w:ins>
      <w:r w:rsidRPr="004776F6">
        <w:rPr>
          <w:rFonts w:ascii="Times New Roman" w:eastAsia="Times New Roman" w:hAnsi="Times New Roman" w:cs="Times New Roman"/>
          <w:color w:val="222222"/>
          <w:sz w:val="24"/>
          <w:szCs w:val="24"/>
        </w:rPr>
        <w:t xml:space="preserve">? Als de data opgevraagd en ontvangen zijn, op welke manier wordt de data </w:t>
      </w:r>
      <w:r w:rsidRPr="004776F6">
        <w:rPr>
          <w:rFonts w:ascii="Times New Roman" w:eastAsia="Times New Roman" w:hAnsi="Times New Roman" w:cs="Times New Roman"/>
          <w:color w:val="222222"/>
          <w:sz w:val="24"/>
          <w:szCs w:val="24"/>
        </w:rPr>
        <w:lastRenderedPageBreak/>
        <w:t xml:space="preserve">dan zo gescheiden dat er een stress patroon te herkennen is door de </w:t>
      </w:r>
      <w:del w:id="200" w:author="Huijsman, Matthijs" w:date="2018-10-25T09:15:00Z">
        <w:r w:rsidRPr="004776F6" w:rsidDel="00B954BC">
          <w:rPr>
            <w:rFonts w:ascii="Times New Roman" w:eastAsia="Times New Roman" w:hAnsi="Times New Roman" w:cs="Times New Roman"/>
            <w:color w:val="222222"/>
            <w:sz w:val="24"/>
            <w:szCs w:val="24"/>
          </w:rPr>
          <w:delText>computer</w:delText>
        </w:r>
      </w:del>
      <w:ins w:id="201" w:author="Huijsman, Matthijs" w:date="2018-10-25T09:15:00Z">
        <w:r w:rsidR="00B954BC">
          <w:rPr>
            <w:rFonts w:ascii="Times New Roman" w:eastAsia="Times New Roman" w:hAnsi="Times New Roman" w:cs="Times New Roman"/>
            <w:color w:val="222222"/>
            <w:sz w:val="24"/>
            <w:szCs w:val="24"/>
          </w:rPr>
          <w:t>software</w:t>
        </w:r>
      </w:ins>
      <w:r w:rsidRPr="004776F6">
        <w:rPr>
          <w:rFonts w:ascii="Times New Roman" w:eastAsia="Times New Roman" w:hAnsi="Times New Roman" w:cs="Times New Roman"/>
          <w:color w:val="222222"/>
          <w:sz w:val="24"/>
          <w:szCs w:val="24"/>
        </w:rPr>
        <w:t xml:space="preserve">? Allerlei vragen </w:t>
      </w:r>
      <w:ins w:id="202" w:author="Huijsman, Matthijs" w:date="2018-10-25T09:15:00Z">
        <w:r w:rsidR="00B954BC">
          <w:rPr>
            <w:rFonts w:ascii="Times New Roman" w:eastAsia="Times New Roman" w:hAnsi="Times New Roman" w:cs="Times New Roman"/>
            <w:color w:val="222222"/>
            <w:sz w:val="24"/>
            <w:szCs w:val="24"/>
          </w:rPr>
          <w:t>omtrent</w:t>
        </w:r>
      </w:ins>
      <w:del w:id="203" w:author="Huijsman, Matthijs" w:date="2018-10-25T09:15:00Z">
        <w:r w:rsidRPr="004776F6" w:rsidDel="00B954BC">
          <w:rPr>
            <w:rFonts w:ascii="Times New Roman" w:eastAsia="Times New Roman" w:hAnsi="Times New Roman" w:cs="Times New Roman"/>
            <w:color w:val="222222"/>
            <w:sz w:val="24"/>
            <w:szCs w:val="24"/>
          </w:rPr>
          <w:delText>over</w:delText>
        </w:r>
      </w:del>
      <w:r w:rsidRPr="004776F6">
        <w:rPr>
          <w:rFonts w:ascii="Times New Roman" w:eastAsia="Times New Roman" w:hAnsi="Times New Roman" w:cs="Times New Roman"/>
          <w:color w:val="222222"/>
          <w:sz w:val="24"/>
          <w:szCs w:val="24"/>
        </w:rPr>
        <w:t xml:space="preserve"> </w:t>
      </w:r>
      <w:ins w:id="204" w:author="Huijsman, Matthijs" w:date="2018-10-25T09:15:00Z">
        <w:r w:rsidR="00B954BC">
          <w:rPr>
            <w:rFonts w:ascii="Times New Roman" w:eastAsia="Times New Roman" w:hAnsi="Times New Roman" w:cs="Times New Roman"/>
            <w:color w:val="222222"/>
            <w:sz w:val="24"/>
            <w:szCs w:val="24"/>
          </w:rPr>
          <w:t>het</w:t>
        </w:r>
      </w:ins>
      <w:del w:id="205" w:author="Huijsman, Matthijs" w:date="2018-10-25T09:15:00Z">
        <w:r w:rsidRPr="004776F6" w:rsidDel="00B954BC">
          <w:rPr>
            <w:rFonts w:ascii="Times New Roman" w:eastAsia="Times New Roman" w:hAnsi="Times New Roman" w:cs="Times New Roman"/>
            <w:color w:val="222222"/>
            <w:sz w:val="24"/>
            <w:szCs w:val="24"/>
          </w:rPr>
          <w:delText>een</w:delText>
        </w:r>
      </w:del>
      <w:r w:rsidRPr="004776F6">
        <w:rPr>
          <w:rFonts w:ascii="Times New Roman" w:eastAsia="Times New Roman" w:hAnsi="Times New Roman" w:cs="Times New Roman"/>
          <w:color w:val="222222"/>
          <w:sz w:val="24"/>
          <w:szCs w:val="24"/>
        </w:rPr>
        <w:t>zelfde doel om stress te kunnen detecteren. Hieronder volgen de deelvragen met de bijbehorende onderbouwingen.</w:t>
      </w:r>
    </w:p>
    <w:p w14:paraId="482A78F0"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06" w:name="_Toc526474138"/>
      <w:r w:rsidRPr="004776F6">
        <w:rPr>
          <w:rFonts w:ascii="Times New Roman" w:eastAsia="Times New Roman" w:hAnsi="Times New Roman" w:cs="Times New Roman"/>
          <w:b/>
          <w:color w:val="222222"/>
          <w:sz w:val="28"/>
          <w:szCs w:val="28"/>
        </w:rPr>
        <w:t>Deelvraag 1: Welke biometrische data is er nodig om stress te herkennen?</w:t>
      </w:r>
      <w:bookmarkEnd w:id="206"/>
    </w:p>
    <w:p w14:paraId="482A78F3" w14:textId="232BEA2B"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Iemand met stress </w:t>
      </w:r>
      <w:del w:id="207" w:author="Huijsman, Matthijs" w:date="2018-10-25T09:16:00Z">
        <w:r w:rsidRPr="004776F6" w:rsidDel="00B954BC">
          <w:rPr>
            <w:rFonts w:ascii="Times New Roman" w:eastAsia="Times New Roman" w:hAnsi="Times New Roman" w:cs="Times New Roman"/>
            <w:color w:val="222222"/>
            <w:sz w:val="24"/>
            <w:szCs w:val="24"/>
          </w:rPr>
          <w:delText>heeft bijzondere gevoelens bij</w:delText>
        </w:r>
      </w:del>
      <w:ins w:id="208" w:author="Huijsman, Matthijs" w:date="2018-10-25T09:16:00Z">
        <w:r w:rsidR="00B954BC">
          <w:rPr>
            <w:rFonts w:ascii="Times New Roman" w:eastAsia="Times New Roman" w:hAnsi="Times New Roman" w:cs="Times New Roman"/>
            <w:color w:val="222222"/>
            <w:sz w:val="24"/>
            <w:szCs w:val="24"/>
          </w:rPr>
          <w:t>ervaart fysieke effecten</w:t>
        </w:r>
      </w:ins>
      <w:r w:rsidRPr="004776F6">
        <w:rPr>
          <w:rFonts w:ascii="Times New Roman" w:eastAsia="Times New Roman" w:hAnsi="Times New Roman" w:cs="Times New Roman"/>
          <w:color w:val="222222"/>
          <w:sz w:val="24"/>
          <w:szCs w:val="24"/>
        </w:rPr>
        <w:t xml:space="preserve">. Het gevolg van beginnende stress kan snelle hartkloppingen veroorzaken of </w:t>
      </w:r>
      <w:del w:id="209" w:author="Huijsman, Matthijs" w:date="2018-10-25T09:17:00Z">
        <w:r w:rsidRPr="004776F6" w:rsidDel="00B954BC">
          <w:rPr>
            <w:rFonts w:ascii="Times New Roman" w:eastAsia="Times New Roman" w:hAnsi="Times New Roman" w:cs="Times New Roman"/>
            <w:color w:val="222222"/>
            <w:sz w:val="24"/>
            <w:szCs w:val="24"/>
          </w:rPr>
          <w:delText>een zweterige huid aan de handpalm</w:delText>
        </w:r>
      </w:del>
      <w:ins w:id="210" w:author="Huijsman, Matthijs" w:date="2018-10-25T09:17:00Z">
        <w:r w:rsidR="00B954BC">
          <w:rPr>
            <w:rFonts w:ascii="Times New Roman" w:eastAsia="Times New Roman" w:hAnsi="Times New Roman" w:cs="Times New Roman"/>
            <w:color w:val="222222"/>
            <w:sz w:val="24"/>
            <w:szCs w:val="24"/>
          </w:rPr>
          <w:t>toenemende transpiratie</w:t>
        </w:r>
      </w:ins>
      <w:r w:rsidRPr="004776F6">
        <w:rPr>
          <w:rFonts w:ascii="Times New Roman" w:eastAsia="Times New Roman" w:hAnsi="Times New Roman" w:cs="Times New Roman"/>
          <w:color w:val="222222"/>
          <w:sz w:val="24"/>
          <w:szCs w:val="24"/>
        </w:rPr>
        <w:t xml:space="preserve">. Hierbij </w:t>
      </w:r>
      <w:del w:id="211" w:author="Huijsman, Matthijs" w:date="2018-10-25T09:17:00Z">
        <w:r w:rsidRPr="004776F6" w:rsidDel="00B954BC">
          <w:rPr>
            <w:rFonts w:ascii="Times New Roman" w:eastAsia="Times New Roman" w:hAnsi="Times New Roman" w:cs="Times New Roman"/>
            <w:color w:val="222222"/>
            <w:sz w:val="24"/>
            <w:szCs w:val="24"/>
          </w:rPr>
          <w:delText>wordt er onderzocht met behulp</w:delText>
        </w:r>
      </w:del>
      <w:ins w:id="212" w:author="Huijsman, Matthijs" w:date="2018-10-25T09:17:00Z">
        <w:r w:rsidR="00B954BC">
          <w:rPr>
            <w:rFonts w:ascii="Times New Roman" w:eastAsia="Times New Roman" w:hAnsi="Times New Roman" w:cs="Times New Roman"/>
            <w:color w:val="222222"/>
            <w:sz w:val="24"/>
            <w:szCs w:val="24"/>
          </w:rPr>
          <w:t>maak ik gebruik van</w:t>
        </w:r>
      </w:ins>
      <w:r w:rsidRPr="004776F6">
        <w:rPr>
          <w:rFonts w:ascii="Times New Roman" w:eastAsia="Times New Roman" w:hAnsi="Times New Roman" w:cs="Times New Roman"/>
          <w:color w:val="222222"/>
          <w:sz w:val="24"/>
          <w:szCs w:val="24"/>
        </w:rPr>
        <w:t xml:space="preserve"> </w:t>
      </w:r>
      <w:del w:id="213" w:author="Huijsman, Matthijs" w:date="2018-10-25T09:17:00Z">
        <w:r w:rsidRPr="004776F6" w:rsidDel="00B954BC">
          <w:rPr>
            <w:rFonts w:ascii="Times New Roman" w:eastAsia="Times New Roman" w:hAnsi="Times New Roman" w:cs="Times New Roman"/>
            <w:color w:val="222222"/>
            <w:sz w:val="24"/>
            <w:szCs w:val="24"/>
          </w:rPr>
          <w:delText xml:space="preserve">van </w:delText>
        </w:r>
      </w:del>
      <w:r w:rsidRPr="004776F6">
        <w:rPr>
          <w:rFonts w:ascii="Times New Roman" w:eastAsia="Times New Roman" w:hAnsi="Times New Roman" w:cs="Times New Roman"/>
          <w:color w:val="222222"/>
          <w:sz w:val="24"/>
          <w:szCs w:val="24"/>
        </w:rPr>
        <w:t xml:space="preserve">wetenschappelijke artikelen </w:t>
      </w:r>
      <w:ins w:id="214" w:author="Huijsman, Matthijs" w:date="2018-10-25T09:17:00Z">
        <w:r w:rsidR="00B954BC">
          <w:rPr>
            <w:rFonts w:ascii="Times New Roman" w:eastAsia="Times New Roman" w:hAnsi="Times New Roman" w:cs="Times New Roman"/>
            <w:color w:val="222222"/>
            <w:sz w:val="24"/>
            <w:szCs w:val="24"/>
          </w:rPr>
          <w:t xml:space="preserve">om te bepalen </w:t>
        </w:r>
      </w:ins>
      <w:r w:rsidRPr="004776F6">
        <w:rPr>
          <w:rFonts w:ascii="Times New Roman" w:eastAsia="Times New Roman" w:hAnsi="Times New Roman" w:cs="Times New Roman"/>
          <w:color w:val="222222"/>
          <w:sz w:val="24"/>
          <w:szCs w:val="24"/>
        </w:rPr>
        <w:t xml:space="preserve">welke sensoren worden gebruikt om stress te kunnen detecteren. Hierbij wordt ook gekeken naar de minimale biometrische data die er nodig is, omdat het niet rendabel qua kosten en tijd om een onderzoek te doen welke </w:t>
      </w:r>
      <w:del w:id="215" w:author="Huijsman, Matthijs" w:date="2018-10-25T09:18:00Z">
        <w:r w:rsidRPr="004776F6" w:rsidDel="00B954BC">
          <w:rPr>
            <w:rFonts w:ascii="Times New Roman" w:eastAsia="Times New Roman" w:hAnsi="Times New Roman" w:cs="Times New Roman"/>
            <w:color w:val="222222"/>
            <w:sz w:val="24"/>
            <w:szCs w:val="24"/>
          </w:rPr>
          <w:delText xml:space="preserve">uitgebreide </w:delText>
        </w:r>
      </w:del>
      <w:ins w:id="216" w:author="Huijsman, Matthijs" w:date="2018-10-25T09:18:00Z">
        <w:r w:rsidR="00B954BC">
          <w:rPr>
            <w:rFonts w:ascii="Times New Roman" w:eastAsia="Times New Roman" w:hAnsi="Times New Roman" w:cs="Times New Roman"/>
            <w:color w:val="222222"/>
            <w:sz w:val="24"/>
            <w:szCs w:val="24"/>
          </w:rPr>
          <w:t>meer geavanceerde</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sensoren ook stress mogelijk </w:t>
      </w:r>
      <w:ins w:id="217" w:author="Huijsman, Matthijs" w:date="2018-10-25T09:19:00Z">
        <w:r w:rsidR="00B954BC">
          <w:rPr>
            <w:rFonts w:ascii="Times New Roman" w:eastAsia="Times New Roman" w:hAnsi="Times New Roman" w:cs="Times New Roman"/>
            <w:color w:val="222222"/>
            <w:sz w:val="24"/>
            <w:szCs w:val="24"/>
          </w:rPr>
          <w:t>kunnen</w:t>
        </w:r>
      </w:ins>
      <w:del w:id="218" w:author="Huijsman, Matthijs" w:date="2018-10-25T09:19:00Z">
        <w:r w:rsidRPr="004776F6" w:rsidDel="00B954BC">
          <w:rPr>
            <w:rFonts w:ascii="Times New Roman" w:eastAsia="Times New Roman" w:hAnsi="Times New Roman" w:cs="Times New Roman"/>
            <w:color w:val="222222"/>
            <w:sz w:val="24"/>
            <w:szCs w:val="24"/>
          </w:rPr>
          <w:delText>te</w:delText>
        </w:r>
      </w:del>
      <w:r w:rsidRPr="004776F6">
        <w:rPr>
          <w:rFonts w:ascii="Times New Roman" w:eastAsia="Times New Roman" w:hAnsi="Times New Roman" w:cs="Times New Roman"/>
          <w:color w:val="222222"/>
          <w:sz w:val="24"/>
          <w:szCs w:val="24"/>
        </w:rPr>
        <w:t xml:space="preserve"> detecteren. De focus voor dit project is </w:t>
      </w:r>
      <w:del w:id="219" w:author="Huijsman, Matthijs" w:date="2018-10-25T09:19:00Z">
        <w:r w:rsidRPr="004776F6" w:rsidDel="00B954BC">
          <w:rPr>
            <w:rFonts w:ascii="Times New Roman" w:eastAsia="Times New Roman" w:hAnsi="Times New Roman" w:cs="Times New Roman"/>
            <w:color w:val="222222"/>
            <w:sz w:val="24"/>
            <w:szCs w:val="24"/>
          </w:rPr>
          <w:delText xml:space="preserve">puur </w:delText>
        </w:r>
      </w:del>
      <w:ins w:id="220" w:author="Huijsman, Matthijs" w:date="2018-10-25T09:19:00Z">
        <w:r w:rsidR="00B954BC">
          <w:rPr>
            <w:rFonts w:ascii="Times New Roman" w:eastAsia="Times New Roman" w:hAnsi="Times New Roman" w:cs="Times New Roman"/>
            <w:color w:val="222222"/>
            <w:sz w:val="24"/>
            <w:szCs w:val="24"/>
          </w:rPr>
          <w:t>uitsluitend</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stress detecteren en het </w:t>
      </w:r>
      <w:del w:id="221" w:author="Huijsman, Matthijs" w:date="2018-10-25T09:19:00Z">
        <w:r w:rsidRPr="004776F6" w:rsidDel="00B954BC">
          <w:rPr>
            <w:rFonts w:ascii="Times New Roman" w:eastAsia="Times New Roman" w:hAnsi="Times New Roman" w:cs="Times New Roman"/>
            <w:color w:val="222222"/>
            <w:sz w:val="24"/>
            <w:szCs w:val="24"/>
          </w:rPr>
          <w:delText>te</w:delText>
        </w:r>
      </w:del>
      <w:r w:rsidRPr="004776F6">
        <w:rPr>
          <w:rFonts w:ascii="Times New Roman" w:eastAsia="Times New Roman" w:hAnsi="Times New Roman" w:cs="Times New Roman"/>
          <w:color w:val="222222"/>
          <w:sz w:val="24"/>
          <w:szCs w:val="24"/>
        </w:rPr>
        <w:t xml:space="preserve"> versturen naar </w:t>
      </w:r>
      <w:ins w:id="222" w:author="Huijsman, Matthijs" w:date="2018-10-25T09:19:00Z">
        <w:r w:rsidR="00B954BC">
          <w:rPr>
            <w:rFonts w:ascii="Times New Roman" w:eastAsia="Times New Roman" w:hAnsi="Times New Roman" w:cs="Times New Roman"/>
            <w:color w:val="222222"/>
            <w:sz w:val="24"/>
            <w:szCs w:val="24"/>
          </w:rPr>
          <w:t>de</w:t>
        </w:r>
      </w:ins>
      <w:del w:id="223" w:author="Huijsman, Matthijs" w:date="2018-10-25T09:19:00Z">
        <w:r w:rsidRPr="004776F6" w:rsidDel="00B954BC">
          <w:rPr>
            <w:rFonts w:ascii="Times New Roman" w:eastAsia="Times New Roman" w:hAnsi="Times New Roman" w:cs="Times New Roman"/>
            <w:color w:val="222222"/>
            <w:sz w:val="24"/>
            <w:szCs w:val="24"/>
          </w:rPr>
          <w:delText>het</w:delText>
        </w:r>
      </w:del>
      <w:r w:rsidRPr="004776F6">
        <w:rPr>
          <w:rFonts w:ascii="Times New Roman" w:eastAsia="Times New Roman" w:hAnsi="Times New Roman" w:cs="Times New Roman"/>
          <w:color w:val="222222"/>
          <w:sz w:val="24"/>
          <w:szCs w:val="24"/>
        </w:rPr>
        <w:t xml:space="preserve"> bestaande applicatie. </w:t>
      </w:r>
      <w:del w:id="224" w:author="Huijsman, Matthijs" w:date="2018-10-25T09:19:00Z">
        <w:r w:rsidRPr="004776F6" w:rsidDel="00B954BC">
          <w:rPr>
            <w:rFonts w:ascii="Times New Roman" w:eastAsia="Times New Roman" w:hAnsi="Times New Roman" w:cs="Times New Roman"/>
            <w:color w:val="222222"/>
            <w:sz w:val="24"/>
            <w:szCs w:val="24"/>
          </w:rPr>
          <w:delText>Het stagebedrijf</w:delText>
        </w:r>
      </w:del>
      <w:ins w:id="225" w:author="Huijsman, Matthijs" w:date="2018-10-25T09:19:00Z">
        <w:r w:rsidR="00B954BC">
          <w:rPr>
            <w:rFonts w:ascii="Times New Roman" w:eastAsia="Times New Roman" w:hAnsi="Times New Roman" w:cs="Times New Roman"/>
            <w:color w:val="222222"/>
            <w:sz w:val="24"/>
            <w:szCs w:val="24"/>
          </w:rPr>
          <w:t>Atos</w:t>
        </w:r>
      </w:ins>
      <w:r w:rsidRPr="004776F6">
        <w:rPr>
          <w:rFonts w:ascii="Times New Roman" w:eastAsia="Times New Roman" w:hAnsi="Times New Roman" w:cs="Times New Roman"/>
          <w:color w:val="222222"/>
          <w:sz w:val="24"/>
          <w:szCs w:val="24"/>
        </w:rPr>
        <w:t xml:space="preserve"> kan deze kennis en </w:t>
      </w:r>
      <w:del w:id="226" w:author="Huijsman, Matthijs" w:date="2018-10-25T09:19:00Z">
        <w:r w:rsidRPr="004776F6" w:rsidDel="00B954BC">
          <w:rPr>
            <w:rFonts w:ascii="Times New Roman" w:eastAsia="Times New Roman" w:hAnsi="Times New Roman" w:cs="Times New Roman"/>
            <w:color w:val="222222"/>
            <w:sz w:val="24"/>
            <w:szCs w:val="24"/>
          </w:rPr>
          <w:delText>het idee</w:delText>
        </w:r>
      </w:del>
      <w:ins w:id="227" w:author="Huijsman, Matthijs" w:date="2018-10-25T09:19:00Z">
        <w:r w:rsidR="00B954BC">
          <w:rPr>
            <w:rFonts w:ascii="Times New Roman" w:eastAsia="Times New Roman" w:hAnsi="Times New Roman" w:cs="Times New Roman"/>
            <w:color w:val="222222"/>
            <w:sz w:val="24"/>
            <w:szCs w:val="24"/>
          </w:rPr>
          <w:t>POC</w:t>
        </w:r>
      </w:ins>
      <w:r w:rsidRPr="004776F6">
        <w:rPr>
          <w:rFonts w:ascii="Times New Roman" w:eastAsia="Times New Roman" w:hAnsi="Times New Roman" w:cs="Times New Roman"/>
          <w:color w:val="222222"/>
          <w:sz w:val="24"/>
          <w:szCs w:val="24"/>
        </w:rPr>
        <w:t xml:space="preserve"> uitbreiden voor hun </w:t>
      </w:r>
      <w:ins w:id="228" w:author="Huijsman, Matthijs" w:date="2018-10-25T09:20:00Z">
        <w:r w:rsidR="00B954BC">
          <w:rPr>
            <w:rFonts w:ascii="Times New Roman" w:eastAsia="Times New Roman" w:hAnsi="Times New Roman" w:cs="Times New Roman"/>
            <w:color w:val="222222"/>
            <w:sz w:val="24"/>
            <w:szCs w:val="24"/>
          </w:rPr>
          <w:t>nadere</w:t>
        </w:r>
      </w:ins>
      <w:del w:id="229" w:author="Huijsman, Matthijs" w:date="2018-10-25T09:20:00Z">
        <w:r w:rsidRPr="004776F6" w:rsidDel="00B954BC">
          <w:rPr>
            <w:rFonts w:ascii="Times New Roman" w:eastAsia="Times New Roman" w:hAnsi="Times New Roman" w:cs="Times New Roman"/>
            <w:color w:val="222222"/>
            <w:sz w:val="24"/>
            <w:szCs w:val="24"/>
          </w:rPr>
          <w:delText>verdere</w:delText>
        </w:r>
      </w:del>
      <w:r w:rsidRPr="004776F6">
        <w:rPr>
          <w:rFonts w:ascii="Times New Roman" w:eastAsia="Times New Roman" w:hAnsi="Times New Roman" w:cs="Times New Roman"/>
          <w:color w:val="222222"/>
          <w:sz w:val="24"/>
          <w:szCs w:val="24"/>
        </w:rPr>
        <w:t xml:space="preserve"> onderzoek.</w:t>
      </w:r>
    </w:p>
    <w:p w14:paraId="482A78F4" w14:textId="6843F5CE"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Daarnaast is het onderscheid</w:t>
      </w:r>
      <w:ins w:id="230" w:author="Huijsman, Matthijs" w:date="2018-10-25T09:20:00Z">
        <w:r w:rsidR="00B954BC">
          <w:rPr>
            <w:rFonts w:ascii="Times New Roman" w:eastAsia="Times New Roman" w:hAnsi="Times New Roman" w:cs="Times New Roman"/>
            <w:color w:val="222222"/>
            <w:sz w:val="24"/>
            <w:szCs w:val="24"/>
          </w:rPr>
          <w:t>t</w:t>
        </w:r>
      </w:ins>
      <w:del w:id="231" w:author="Huijsman, Matthijs" w:date="2018-10-25T09:20:00Z">
        <w:r w:rsidRPr="004776F6" w:rsidDel="00B954BC">
          <w:rPr>
            <w:rFonts w:ascii="Times New Roman" w:eastAsia="Times New Roman" w:hAnsi="Times New Roman" w:cs="Times New Roman"/>
            <w:color w:val="222222"/>
            <w:sz w:val="24"/>
            <w:szCs w:val="24"/>
          </w:rPr>
          <w:delText>en</w:delText>
        </w:r>
      </w:del>
      <w:r w:rsidRPr="004776F6">
        <w:rPr>
          <w:rFonts w:ascii="Times New Roman" w:eastAsia="Times New Roman" w:hAnsi="Times New Roman" w:cs="Times New Roman"/>
          <w:color w:val="222222"/>
          <w:sz w:val="24"/>
          <w:szCs w:val="24"/>
        </w:rPr>
        <w:t xml:space="preserve"> tussen wel of niet sportende gebruikers van belang om te vergelijken hoe stress bij hen werk</w:t>
      </w:r>
      <w:ins w:id="232" w:author="Huijsman, Matthijs" w:date="2018-10-25T09:20:00Z">
        <w:r w:rsidR="00B954BC">
          <w:rPr>
            <w:rFonts w:ascii="Times New Roman" w:eastAsia="Times New Roman" w:hAnsi="Times New Roman" w:cs="Times New Roman"/>
            <w:color w:val="222222"/>
            <w:sz w:val="24"/>
            <w:szCs w:val="24"/>
          </w:rPr>
          <w:t>t</w:t>
        </w:r>
      </w:ins>
      <w:del w:id="233" w:author="Huijsman, Matthijs" w:date="2018-10-25T09:20:00Z">
        <w:r w:rsidRPr="004776F6" w:rsidDel="00B954BC">
          <w:rPr>
            <w:rFonts w:ascii="Times New Roman" w:eastAsia="Times New Roman" w:hAnsi="Times New Roman" w:cs="Times New Roman"/>
            <w:color w:val="222222"/>
            <w:sz w:val="24"/>
            <w:szCs w:val="24"/>
          </w:rPr>
          <w:delText>en</w:delText>
        </w:r>
      </w:del>
      <w:r w:rsidRPr="004776F6">
        <w:rPr>
          <w:rFonts w:ascii="Times New Roman" w:eastAsia="Times New Roman" w:hAnsi="Times New Roman" w:cs="Times New Roman"/>
          <w:color w:val="222222"/>
          <w:sz w:val="24"/>
          <w:szCs w:val="24"/>
        </w:rPr>
        <w:t>. Uiteindelijk moet er een selectie komen van welke sensoren er gebruikt kunnen worden voor dit onderzoek.</w:t>
      </w:r>
    </w:p>
    <w:p w14:paraId="482A78F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34" w:name="_Toc526474139"/>
      <w:r w:rsidRPr="004776F6">
        <w:rPr>
          <w:rFonts w:ascii="Times New Roman" w:eastAsia="Times New Roman" w:hAnsi="Times New Roman" w:cs="Times New Roman"/>
          <w:b/>
          <w:color w:val="222222"/>
          <w:sz w:val="28"/>
          <w:szCs w:val="28"/>
        </w:rPr>
        <w:t xml:space="preserve">Deelvraag </w:t>
      </w:r>
      <w:r w:rsidR="00EE0A89">
        <w:rPr>
          <w:rFonts w:ascii="Times New Roman" w:eastAsia="Times New Roman" w:hAnsi="Times New Roman" w:cs="Times New Roman"/>
          <w:b/>
          <w:color w:val="222222"/>
          <w:sz w:val="28"/>
          <w:szCs w:val="28"/>
        </w:rPr>
        <w:t>2: Welke sensoren</w:t>
      </w:r>
      <w:r w:rsidRPr="004776F6">
        <w:rPr>
          <w:rFonts w:ascii="Times New Roman" w:eastAsia="Times New Roman" w:hAnsi="Times New Roman" w:cs="Times New Roman"/>
          <w:b/>
          <w:color w:val="222222"/>
          <w:sz w:val="28"/>
          <w:szCs w:val="28"/>
        </w:rPr>
        <w:t xml:space="preserve"> zijn er beschikbaar om stress te kunnen herkennen?</w:t>
      </w:r>
      <w:bookmarkEnd w:id="234"/>
    </w:p>
    <w:p w14:paraId="482A78F8" w14:textId="54F3C5E5"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r>
      <w:del w:id="235" w:author="Huijsman, Matthijs" w:date="2018-10-25T09:20:00Z">
        <w:r w:rsidRPr="004776F6" w:rsidDel="00B954BC">
          <w:rPr>
            <w:rFonts w:ascii="Times New Roman" w:eastAsia="Times New Roman" w:hAnsi="Times New Roman" w:cs="Times New Roman"/>
            <w:color w:val="222222"/>
            <w:sz w:val="24"/>
            <w:szCs w:val="24"/>
          </w:rPr>
          <w:delText xml:space="preserve">Hiermee </w:delText>
        </w:r>
      </w:del>
      <w:ins w:id="236" w:author="Huijsman, Matthijs" w:date="2018-10-25T09:20:00Z">
        <w:r w:rsidR="00B954BC" w:rsidRPr="004776F6">
          <w:rPr>
            <w:rFonts w:ascii="Times New Roman" w:eastAsia="Times New Roman" w:hAnsi="Times New Roman" w:cs="Times New Roman"/>
            <w:color w:val="222222"/>
            <w:sz w:val="24"/>
            <w:szCs w:val="24"/>
          </w:rPr>
          <w:t>Hier</w:t>
        </w:r>
        <w:r w:rsidR="00B954BC">
          <w:rPr>
            <w:rFonts w:ascii="Times New Roman" w:eastAsia="Times New Roman" w:hAnsi="Times New Roman" w:cs="Times New Roman"/>
            <w:color w:val="222222"/>
            <w:sz w:val="24"/>
            <w:szCs w:val="24"/>
          </w:rPr>
          <w:t>bij</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moet er onderzocht worden welke sensoren </w:t>
      </w:r>
      <w:del w:id="237" w:author="Huijsman, Matthijs" w:date="2018-10-25T09:21:00Z">
        <w:r w:rsidRPr="004776F6" w:rsidDel="00B954BC">
          <w:rPr>
            <w:rFonts w:ascii="Times New Roman" w:eastAsia="Times New Roman" w:hAnsi="Times New Roman" w:cs="Times New Roman"/>
            <w:color w:val="222222"/>
            <w:sz w:val="24"/>
            <w:szCs w:val="24"/>
          </w:rPr>
          <w:delText>die</w:delText>
        </w:r>
      </w:del>
      <w:r w:rsidRPr="004776F6">
        <w:rPr>
          <w:rFonts w:ascii="Times New Roman" w:eastAsia="Times New Roman" w:hAnsi="Times New Roman" w:cs="Times New Roman"/>
          <w:color w:val="222222"/>
          <w:sz w:val="24"/>
          <w:szCs w:val="24"/>
        </w:rPr>
        <w:t xml:space="preserve"> beschikbaar zijn om voor het onderzoek te kunnen gebruiken. Er wordt gekeken naar </w:t>
      </w:r>
      <w:del w:id="238" w:author="Huijsman, Matthijs" w:date="2018-10-25T09:21:00Z">
        <w:r w:rsidRPr="004776F6" w:rsidDel="00B954BC">
          <w:rPr>
            <w:rFonts w:ascii="Times New Roman" w:eastAsia="Times New Roman" w:hAnsi="Times New Roman" w:cs="Times New Roman"/>
            <w:color w:val="222222"/>
            <w:sz w:val="24"/>
            <w:szCs w:val="24"/>
          </w:rPr>
          <w:delText xml:space="preserve">de beschikbaarheid van de </w:delText>
        </w:r>
      </w:del>
      <w:r w:rsidRPr="004776F6">
        <w:rPr>
          <w:rFonts w:ascii="Times New Roman" w:eastAsia="Times New Roman" w:hAnsi="Times New Roman" w:cs="Times New Roman"/>
          <w:color w:val="222222"/>
          <w:sz w:val="24"/>
          <w:szCs w:val="24"/>
        </w:rPr>
        <w:t>data export</w:t>
      </w:r>
      <w:del w:id="239" w:author="Huijsman, Matthijs" w:date="2018-10-25T09:21:00Z">
        <w:r w:rsidRPr="004776F6" w:rsidDel="00B954BC">
          <w:rPr>
            <w:rFonts w:ascii="Times New Roman" w:eastAsia="Times New Roman" w:hAnsi="Times New Roman" w:cs="Times New Roman"/>
            <w:color w:val="222222"/>
            <w:sz w:val="24"/>
            <w:szCs w:val="24"/>
          </w:rPr>
          <w:delText>eren</w:delText>
        </w:r>
      </w:del>
      <w:ins w:id="240" w:author="Huijsman, Matthijs" w:date="2018-10-25T09:21:00Z">
        <w:r w:rsidR="00B954BC">
          <w:rPr>
            <w:rFonts w:ascii="Times New Roman" w:eastAsia="Times New Roman" w:hAnsi="Times New Roman" w:cs="Times New Roman"/>
            <w:color w:val="222222"/>
            <w:sz w:val="24"/>
            <w:szCs w:val="24"/>
          </w:rPr>
          <w:t>functionaliteit</w:t>
        </w:r>
      </w:ins>
      <w:r w:rsidRPr="004776F6">
        <w:rPr>
          <w:rFonts w:ascii="Times New Roman" w:eastAsia="Times New Roman" w:hAnsi="Times New Roman" w:cs="Times New Roman"/>
          <w:color w:val="222222"/>
          <w:sz w:val="24"/>
          <w:szCs w:val="24"/>
        </w:rPr>
        <w:t xml:space="preserve"> en er wordt gelet op de prijsklasse</w:t>
      </w:r>
      <w:del w:id="241" w:author="Huijsman, Matthijs" w:date="2018-10-25T09:21:00Z">
        <w:r w:rsidRPr="004776F6" w:rsidDel="00B954BC">
          <w:rPr>
            <w:rFonts w:ascii="Times New Roman" w:eastAsia="Times New Roman" w:hAnsi="Times New Roman" w:cs="Times New Roman"/>
            <w:color w:val="222222"/>
            <w:sz w:val="24"/>
            <w:szCs w:val="24"/>
          </w:rPr>
          <w:delText>n</w:delText>
        </w:r>
      </w:del>
      <w:r w:rsidRPr="004776F6">
        <w:rPr>
          <w:rFonts w:ascii="Times New Roman" w:eastAsia="Times New Roman" w:hAnsi="Times New Roman" w:cs="Times New Roman"/>
          <w:color w:val="222222"/>
          <w:sz w:val="24"/>
          <w:szCs w:val="24"/>
        </w:rPr>
        <w:t xml:space="preserve">. Opdrachtgever wil </w:t>
      </w:r>
      <w:ins w:id="242" w:author="Huijsman, Matthijs" w:date="2018-10-25T09:21:00Z">
        <w:r w:rsidR="00B954BC">
          <w:rPr>
            <w:rFonts w:ascii="Times New Roman" w:eastAsia="Times New Roman" w:hAnsi="Times New Roman" w:cs="Times New Roman"/>
            <w:color w:val="222222"/>
            <w:sz w:val="24"/>
            <w:szCs w:val="24"/>
          </w:rPr>
          <w:t xml:space="preserve">het </w:t>
        </w:r>
      </w:ins>
      <w:r w:rsidRPr="004776F6">
        <w:rPr>
          <w:rFonts w:ascii="Times New Roman" w:eastAsia="Times New Roman" w:hAnsi="Times New Roman" w:cs="Times New Roman"/>
          <w:color w:val="222222"/>
          <w:sz w:val="24"/>
          <w:szCs w:val="24"/>
        </w:rPr>
        <w:t>liefst een smartwatch hebben, maar</w:t>
      </w:r>
      <w:r w:rsidR="00EE0A89">
        <w:rPr>
          <w:rFonts w:ascii="Times New Roman" w:eastAsia="Times New Roman" w:hAnsi="Times New Roman" w:cs="Times New Roman"/>
          <w:color w:val="222222"/>
          <w:sz w:val="24"/>
          <w:szCs w:val="24"/>
        </w:rPr>
        <w:t xml:space="preserve"> vanwege te </w:t>
      </w:r>
      <w:del w:id="243" w:author="Huijsman, Matthijs" w:date="2018-10-25T09:22:00Z">
        <w:r w:rsidR="00EE0A89" w:rsidDel="00B954BC">
          <w:rPr>
            <w:rFonts w:ascii="Times New Roman" w:eastAsia="Times New Roman" w:hAnsi="Times New Roman" w:cs="Times New Roman"/>
            <w:color w:val="222222"/>
            <w:sz w:val="24"/>
            <w:szCs w:val="24"/>
          </w:rPr>
          <w:delText xml:space="preserve">krappe </w:delText>
        </w:r>
      </w:del>
      <w:ins w:id="244" w:author="Huijsman, Matthijs" w:date="2018-10-25T09:22:00Z">
        <w:r w:rsidR="00B954BC">
          <w:rPr>
            <w:rFonts w:ascii="Times New Roman" w:eastAsia="Times New Roman" w:hAnsi="Times New Roman" w:cs="Times New Roman"/>
            <w:color w:val="222222"/>
            <w:sz w:val="24"/>
            <w:szCs w:val="24"/>
          </w:rPr>
          <w:t xml:space="preserve">korte </w:t>
        </w:r>
      </w:ins>
      <w:r w:rsidR="00EE0A89">
        <w:rPr>
          <w:rFonts w:ascii="Times New Roman" w:eastAsia="Times New Roman" w:hAnsi="Times New Roman" w:cs="Times New Roman"/>
          <w:color w:val="222222"/>
          <w:sz w:val="24"/>
          <w:szCs w:val="24"/>
        </w:rPr>
        <w:t>tijd</w:t>
      </w:r>
      <w:r w:rsidR="00217CC8">
        <w:rPr>
          <w:rFonts w:ascii="Times New Roman" w:eastAsia="Times New Roman" w:hAnsi="Times New Roman" w:cs="Times New Roman"/>
          <w:color w:val="222222"/>
          <w:sz w:val="24"/>
          <w:szCs w:val="24"/>
        </w:rPr>
        <w:t xml:space="preserve"> om in te kopen,</w:t>
      </w:r>
      <w:r w:rsidR="00EE0A89">
        <w:rPr>
          <w:rFonts w:ascii="Times New Roman" w:eastAsia="Times New Roman" w:hAnsi="Times New Roman" w:cs="Times New Roman"/>
          <w:color w:val="222222"/>
          <w:sz w:val="24"/>
          <w:szCs w:val="24"/>
        </w:rPr>
        <w:t xml:space="preserve"> kan </w:t>
      </w:r>
      <w:r w:rsidRPr="004776F6">
        <w:rPr>
          <w:rFonts w:ascii="Times New Roman" w:eastAsia="Times New Roman" w:hAnsi="Times New Roman" w:cs="Times New Roman"/>
          <w:color w:val="222222"/>
          <w:sz w:val="24"/>
          <w:szCs w:val="24"/>
        </w:rPr>
        <w:t xml:space="preserve">dit </w:t>
      </w:r>
      <w:del w:id="245" w:author="Huijsman, Matthijs" w:date="2018-10-25T09:23:00Z">
        <w:r w:rsidR="00217CC8" w:rsidDel="00B954BC">
          <w:rPr>
            <w:rFonts w:ascii="Times New Roman" w:eastAsia="Times New Roman" w:hAnsi="Times New Roman" w:cs="Times New Roman"/>
            <w:color w:val="222222"/>
            <w:sz w:val="24"/>
            <w:szCs w:val="24"/>
          </w:rPr>
          <w:delText>niet waar</w:delText>
        </w:r>
        <w:r w:rsidRPr="004776F6" w:rsidDel="00B954BC">
          <w:rPr>
            <w:rFonts w:ascii="Times New Roman" w:eastAsia="Times New Roman" w:hAnsi="Times New Roman" w:cs="Times New Roman"/>
            <w:color w:val="222222"/>
            <w:sz w:val="24"/>
            <w:szCs w:val="24"/>
          </w:rPr>
          <w:delText>maken</w:delText>
        </w:r>
      </w:del>
      <w:ins w:id="246" w:author="Huijsman, Matthijs" w:date="2018-10-25T09:23:00Z">
        <w:r w:rsidR="00B954BC">
          <w:rPr>
            <w:rFonts w:ascii="Times New Roman" w:eastAsia="Times New Roman" w:hAnsi="Times New Roman" w:cs="Times New Roman"/>
            <w:color w:val="222222"/>
            <w:sz w:val="24"/>
            <w:szCs w:val="24"/>
          </w:rPr>
          <w:t>worden gerealiseerd</w:t>
        </w:r>
      </w:ins>
      <w:r w:rsidR="00EE0A89">
        <w:rPr>
          <w:rFonts w:ascii="Times New Roman" w:eastAsia="Times New Roman" w:hAnsi="Times New Roman" w:cs="Times New Roman"/>
          <w:color w:val="222222"/>
          <w:sz w:val="24"/>
          <w:szCs w:val="24"/>
        </w:rPr>
        <w:t xml:space="preserve">. Er wordt wel een onderzoek gedaan of een smartwatch daadwerkelijk stress </w:t>
      </w:r>
      <w:del w:id="247" w:author="Huijsman, Matthijs" w:date="2018-10-25T09:24:00Z">
        <w:r w:rsidR="00EE0A89" w:rsidDel="00B954BC">
          <w:rPr>
            <w:rFonts w:ascii="Times New Roman" w:eastAsia="Times New Roman" w:hAnsi="Times New Roman" w:cs="Times New Roman"/>
            <w:color w:val="222222"/>
            <w:sz w:val="24"/>
            <w:szCs w:val="24"/>
          </w:rPr>
          <w:delText xml:space="preserve">kunnen </w:delText>
        </w:r>
      </w:del>
      <w:ins w:id="248" w:author="Huijsman, Matthijs" w:date="2018-10-25T09:24:00Z">
        <w:r w:rsidR="00B954BC">
          <w:rPr>
            <w:rFonts w:ascii="Times New Roman" w:eastAsia="Times New Roman" w:hAnsi="Times New Roman" w:cs="Times New Roman"/>
            <w:color w:val="222222"/>
            <w:sz w:val="24"/>
            <w:szCs w:val="24"/>
          </w:rPr>
          <w:t xml:space="preserve">kan </w:t>
        </w:r>
      </w:ins>
      <w:r w:rsidR="00EE0A89">
        <w:rPr>
          <w:rFonts w:ascii="Times New Roman" w:eastAsia="Times New Roman" w:hAnsi="Times New Roman" w:cs="Times New Roman"/>
          <w:color w:val="222222"/>
          <w:sz w:val="24"/>
          <w:szCs w:val="24"/>
        </w:rPr>
        <w:t xml:space="preserve">meten in </w:t>
      </w:r>
      <w:commentRangeStart w:id="249"/>
      <w:r w:rsidR="00EE0A89">
        <w:rPr>
          <w:rFonts w:ascii="Times New Roman" w:eastAsia="Times New Roman" w:hAnsi="Times New Roman" w:cs="Times New Roman"/>
          <w:color w:val="222222"/>
          <w:sz w:val="24"/>
          <w:szCs w:val="24"/>
        </w:rPr>
        <w:t>theorie</w:t>
      </w:r>
      <w:commentRangeEnd w:id="249"/>
      <w:r w:rsidR="00B954BC">
        <w:rPr>
          <w:rStyle w:val="CommentReference"/>
        </w:rPr>
        <w:commentReference w:id="249"/>
      </w:r>
      <w:r w:rsidR="00EE0A89">
        <w:rPr>
          <w:rFonts w:ascii="Times New Roman" w:eastAsia="Times New Roman" w:hAnsi="Times New Roman" w:cs="Times New Roman"/>
          <w:color w:val="222222"/>
          <w:sz w:val="24"/>
          <w:szCs w:val="24"/>
        </w:rPr>
        <w:t>.</w:t>
      </w:r>
    </w:p>
    <w:p w14:paraId="482A78F9" w14:textId="59FBA160"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commentRangeStart w:id="250"/>
      <w:r w:rsidRPr="004776F6">
        <w:rPr>
          <w:rFonts w:ascii="Times New Roman" w:eastAsia="Times New Roman" w:hAnsi="Times New Roman" w:cs="Times New Roman"/>
          <w:color w:val="222222"/>
          <w:sz w:val="24"/>
          <w:szCs w:val="24"/>
        </w:rPr>
        <w:t xml:space="preserve">Het </w:t>
      </w:r>
      <w:proofErr w:type="spellStart"/>
      <w:r w:rsidRPr="004776F6">
        <w:rPr>
          <w:rFonts w:ascii="Times New Roman" w:eastAsia="Times New Roman" w:hAnsi="Times New Roman" w:cs="Times New Roman"/>
          <w:color w:val="222222"/>
          <w:sz w:val="24"/>
          <w:szCs w:val="24"/>
        </w:rPr>
        <w:t>is</w:t>
      </w:r>
      <w:del w:id="251" w:author="Huijsman, Matthijs" w:date="2018-10-25T09:25:00Z">
        <w:r w:rsidRPr="004776F6" w:rsidDel="00B954BC">
          <w:rPr>
            <w:rFonts w:ascii="Times New Roman" w:eastAsia="Times New Roman" w:hAnsi="Times New Roman" w:cs="Times New Roman"/>
            <w:color w:val="222222"/>
            <w:sz w:val="24"/>
            <w:szCs w:val="24"/>
          </w:rPr>
          <w:delText xml:space="preserve"> niet aan</w:delText>
        </w:r>
      </w:del>
      <w:ins w:id="252" w:author="Huijsman, Matthijs" w:date="2018-10-25T09:25:00Z">
        <w:r w:rsidR="00B954BC">
          <w:rPr>
            <w:rFonts w:ascii="Times New Roman" w:eastAsia="Times New Roman" w:hAnsi="Times New Roman" w:cs="Times New Roman"/>
            <w:color w:val="222222"/>
            <w:sz w:val="24"/>
            <w:szCs w:val="24"/>
          </w:rPr>
          <w:t>af</w:t>
        </w:r>
        <w:proofErr w:type="spellEnd"/>
        <w:r w:rsidR="00B954BC">
          <w:rPr>
            <w:rFonts w:ascii="Times New Roman" w:eastAsia="Times New Roman" w:hAnsi="Times New Roman" w:cs="Times New Roman"/>
            <w:color w:val="222222"/>
            <w:sz w:val="24"/>
            <w:szCs w:val="24"/>
          </w:rPr>
          <w:t xml:space="preserve"> te </w:t>
        </w:r>
      </w:ins>
      <w:del w:id="253" w:author="Huijsman, Matthijs" w:date="2018-10-25T09:25:00Z">
        <w:r w:rsidRPr="004776F6" w:rsidDel="00B954BC">
          <w:rPr>
            <w:rFonts w:ascii="Times New Roman" w:eastAsia="Times New Roman" w:hAnsi="Times New Roman" w:cs="Times New Roman"/>
            <w:color w:val="222222"/>
            <w:sz w:val="24"/>
            <w:szCs w:val="24"/>
          </w:rPr>
          <w:delText>ge</w:delText>
        </w:r>
      </w:del>
      <w:r w:rsidRPr="004776F6">
        <w:rPr>
          <w:rFonts w:ascii="Times New Roman" w:eastAsia="Times New Roman" w:hAnsi="Times New Roman" w:cs="Times New Roman"/>
          <w:color w:val="222222"/>
          <w:sz w:val="24"/>
          <w:szCs w:val="24"/>
        </w:rPr>
        <w:t xml:space="preserv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Pr>
          <w:rFonts w:ascii="Times New Roman" w:eastAsia="Times New Roman" w:hAnsi="Times New Roman" w:cs="Times New Roman"/>
          <w:color w:val="222222"/>
          <w:sz w:val="24"/>
          <w:szCs w:val="24"/>
        </w:rPr>
        <w:t>van losse sensoren</w:t>
      </w:r>
      <w:r w:rsidRPr="004776F6">
        <w:rPr>
          <w:rFonts w:ascii="Times New Roman" w:eastAsia="Times New Roman" w:hAnsi="Times New Roman" w:cs="Times New Roman"/>
          <w:color w:val="222222"/>
          <w:sz w:val="24"/>
          <w:szCs w:val="24"/>
        </w:rPr>
        <w:t xml:space="preserve"> voor dit onderzoek </w:t>
      </w:r>
      <w:r w:rsidR="00217CC8">
        <w:rPr>
          <w:rFonts w:ascii="Times New Roman" w:eastAsia="Times New Roman" w:hAnsi="Times New Roman" w:cs="Times New Roman"/>
          <w:color w:val="222222"/>
          <w:sz w:val="24"/>
          <w:szCs w:val="24"/>
        </w:rPr>
        <w:t xml:space="preserve">om </w:t>
      </w:r>
      <w:r w:rsidRPr="004776F6">
        <w:rPr>
          <w:rFonts w:ascii="Times New Roman" w:eastAsia="Times New Roman" w:hAnsi="Times New Roman" w:cs="Times New Roman"/>
          <w:color w:val="222222"/>
          <w:sz w:val="24"/>
          <w:szCs w:val="24"/>
        </w:rPr>
        <w:t xml:space="preserve">toe te passen.  </w:t>
      </w:r>
      <w:commentRangeEnd w:id="250"/>
      <w:r w:rsidR="00B954BC">
        <w:rPr>
          <w:rStyle w:val="CommentReference"/>
        </w:rPr>
        <w:commentReference w:id="250"/>
      </w:r>
    </w:p>
    <w:p w14:paraId="482A78F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45B10D40"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54" w:name="_Toc526474140"/>
      <w:r w:rsidRPr="004776F6">
        <w:rPr>
          <w:rFonts w:ascii="Times New Roman" w:eastAsia="Times New Roman" w:hAnsi="Times New Roman" w:cs="Times New Roman"/>
          <w:b/>
          <w:color w:val="222222"/>
          <w:sz w:val="28"/>
          <w:szCs w:val="28"/>
        </w:rPr>
        <w:t xml:space="preserve">Deelvraag 3: Wat voor </w:t>
      </w:r>
      <w:r w:rsidR="007054BA" w:rsidRPr="004776F6">
        <w:rPr>
          <w:rFonts w:ascii="Times New Roman" w:eastAsia="Times New Roman" w:hAnsi="Times New Roman" w:cs="Times New Roman"/>
          <w:b/>
          <w:color w:val="222222"/>
          <w:sz w:val="28"/>
          <w:szCs w:val="28"/>
        </w:rPr>
        <w:t>classificatie</w:t>
      </w:r>
      <w:r w:rsidR="00EE0A89">
        <w:rPr>
          <w:rFonts w:ascii="Times New Roman" w:eastAsia="Times New Roman" w:hAnsi="Times New Roman" w:cs="Times New Roman"/>
          <w:b/>
          <w:color w:val="222222"/>
          <w:sz w:val="28"/>
          <w:szCs w:val="28"/>
        </w:rPr>
        <w:t xml:space="preserve"> algoritme</w:t>
      </w:r>
      <w:r w:rsidR="007054BA" w:rsidRPr="004776F6">
        <w:rPr>
          <w:rFonts w:ascii="Times New Roman" w:eastAsia="Times New Roman" w:hAnsi="Times New Roman" w:cs="Times New Roman"/>
          <w:b/>
          <w:color w:val="222222"/>
          <w:sz w:val="28"/>
          <w:szCs w:val="28"/>
        </w:rPr>
        <w:t xml:space="preserve"> </w:t>
      </w:r>
      <w:r w:rsidRPr="004776F6">
        <w:rPr>
          <w:rFonts w:ascii="Times New Roman" w:eastAsia="Times New Roman" w:hAnsi="Times New Roman" w:cs="Times New Roman"/>
          <w:b/>
          <w:color w:val="222222"/>
          <w:sz w:val="28"/>
          <w:szCs w:val="28"/>
        </w:rPr>
        <w:t xml:space="preserve">is geschikt om stress te </w:t>
      </w:r>
      <w:del w:id="255" w:author="Huijsman, Matthijs" w:date="2018-10-25T09:25:00Z">
        <w:r w:rsidRPr="004776F6" w:rsidDel="00B954BC">
          <w:rPr>
            <w:rFonts w:ascii="Times New Roman" w:eastAsia="Times New Roman" w:hAnsi="Times New Roman" w:cs="Times New Roman"/>
            <w:b/>
            <w:color w:val="222222"/>
            <w:sz w:val="28"/>
            <w:szCs w:val="28"/>
          </w:rPr>
          <w:delText xml:space="preserve">vinden </w:delText>
        </w:r>
      </w:del>
      <w:ins w:id="256" w:author="Huijsman, Matthijs" w:date="2018-10-25T09:25:00Z">
        <w:r w:rsidR="00B954BC">
          <w:rPr>
            <w:rFonts w:ascii="Times New Roman" w:eastAsia="Times New Roman" w:hAnsi="Times New Roman" w:cs="Times New Roman"/>
            <w:b/>
            <w:color w:val="222222"/>
            <w:sz w:val="28"/>
            <w:szCs w:val="28"/>
          </w:rPr>
          <w:t>detecteren</w:t>
        </w:r>
        <w:r w:rsidR="00B954BC" w:rsidRPr="004776F6">
          <w:rPr>
            <w:rFonts w:ascii="Times New Roman" w:eastAsia="Times New Roman" w:hAnsi="Times New Roman" w:cs="Times New Roman"/>
            <w:b/>
            <w:color w:val="222222"/>
            <w:sz w:val="28"/>
            <w:szCs w:val="28"/>
          </w:rPr>
          <w:t xml:space="preserve"> </w:t>
        </w:r>
      </w:ins>
      <w:r w:rsidRPr="004776F6">
        <w:rPr>
          <w:rFonts w:ascii="Times New Roman" w:eastAsia="Times New Roman" w:hAnsi="Times New Roman" w:cs="Times New Roman"/>
          <w:b/>
          <w:color w:val="222222"/>
          <w:sz w:val="28"/>
          <w:szCs w:val="28"/>
        </w:rPr>
        <w:t>met zo min mogelijk ruis?</w:t>
      </w:r>
      <w:bookmarkEnd w:id="254"/>
    </w:p>
    <w:p w14:paraId="482A78FD" w14:textId="0CB68623"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Hier</w:t>
      </w:r>
      <w:ins w:id="257" w:author="Huijsman, Matthijs" w:date="2018-10-25T09:26:00Z">
        <w:r w:rsidR="00B954BC">
          <w:rPr>
            <w:rFonts w:ascii="Times New Roman" w:eastAsia="Times New Roman" w:hAnsi="Times New Roman" w:cs="Times New Roman"/>
            <w:color w:val="222222"/>
            <w:sz w:val="24"/>
            <w:szCs w:val="24"/>
          </w:rPr>
          <w:t>bij</w:t>
        </w:r>
      </w:ins>
      <w:del w:id="258" w:author="Huijsman, Matthijs" w:date="2018-10-25T09:26:00Z">
        <w:r w:rsidRPr="004776F6" w:rsidDel="00B954BC">
          <w:rPr>
            <w:rFonts w:ascii="Times New Roman" w:eastAsia="Times New Roman" w:hAnsi="Times New Roman" w:cs="Times New Roman"/>
            <w:color w:val="222222"/>
            <w:sz w:val="24"/>
            <w:szCs w:val="24"/>
          </w:rPr>
          <w:delText>in</w:delText>
        </w:r>
      </w:del>
      <w:r w:rsidRPr="004776F6">
        <w:rPr>
          <w:rFonts w:ascii="Times New Roman" w:eastAsia="Times New Roman" w:hAnsi="Times New Roman" w:cs="Times New Roman"/>
          <w:color w:val="222222"/>
          <w:sz w:val="24"/>
          <w:szCs w:val="24"/>
        </w:rPr>
        <w:t xml:space="preserve"> wordt onderzocht hoe stress gedetecteerd wordt vanuit de gemeten biometrische data. Bij sommige wetenschappelijke artikelen hebben de onderzoekers verschillende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algoritmes toegepast, omdat het werken met data met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bepaalde patronen kunnen vinden om stress te kunnen bepalen. Er zijn ook onderzoeken geweest die alles in </w:t>
      </w:r>
      <w:del w:id="259" w:author="Huijsman, Matthijs" w:date="2018-10-25T09:26:00Z">
        <w:r w:rsidRPr="004776F6" w:rsidDel="00B954BC">
          <w:rPr>
            <w:rFonts w:ascii="Times New Roman" w:eastAsia="Times New Roman" w:hAnsi="Times New Roman" w:cs="Times New Roman"/>
            <w:color w:val="222222"/>
            <w:sz w:val="24"/>
            <w:szCs w:val="24"/>
          </w:rPr>
          <w:delText>het grafiek</w:delText>
        </w:r>
      </w:del>
      <w:ins w:id="260" w:author="Huijsman, Matthijs" w:date="2018-10-25T09:26:00Z">
        <w:r w:rsidR="00B954BC">
          <w:rPr>
            <w:rFonts w:ascii="Times New Roman" w:eastAsia="Times New Roman" w:hAnsi="Times New Roman" w:cs="Times New Roman"/>
            <w:color w:val="222222"/>
            <w:sz w:val="24"/>
            <w:szCs w:val="24"/>
          </w:rPr>
          <w:t>kaart</w:t>
        </w:r>
      </w:ins>
      <w:r w:rsidRPr="004776F6">
        <w:rPr>
          <w:rFonts w:ascii="Times New Roman" w:eastAsia="Times New Roman" w:hAnsi="Times New Roman" w:cs="Times New Roman"/>
          <w:color w:val="222222"/>
          <w:sz w:val="24"/>
          <w:szCs w:val="24"/>
        </w:rPr>
        <w:t xml:space="preserve"> brengen en daarmee de stress detecteren. Deze deelvraag neem ik mee naar mijn onderzoek waar verschillende manieren bestaan om stress te kunnen detecteren.</w:t>
      </w:r>
    </w:p>
    <w:p w14:paraId="482A78FE"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261" w:name="_Toc526474141"/>
      <w:commentRangeStart w:id="262"/>
      <w:r w:rsidRPr="004776F6">
        <w:rPr>
          <w:rFonts w:ascii="Times New Roman" w:eastAsia="Times New Roman" w:hAnsi="Times New Roman" w:cs="Times New Roman"/>
          <w:b/>
          <w:color w:val="222222"/>
          <w:sz w:val="28"/>
          <w:szCs w:val="28"/>
        </w:rPr>
        <w:t>Deelvraag 4: Welke privacy gerelateerde aspecten spelen een rol bij de gebruikte data?</w:t>
      </w:r>
      <w:bookmarkEnd w:id="261"/>
    </w:p>
    <w:p w14:paraId="482A7901" w14:textId="570CE182"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De data die wordt gemeten vanuit een persoon kan heel gevoelig zijn voor </w:t>
      </w:r>
      <w:del w:id="263" w:author="Huijsman, Matthijs" w:date="2018-10-25T09:27:00Z">
        <w:r w:rsidRPr="004776F6" w:rsidDel="00B954BC">
          <w:rPr>
            <w:rFonts w:ascii="Times New Roman" w:eastAsia="Times New Roman" w:hAnsi="Times New Roman" w:cs="Times New Roman"/>
            <w:color w:val="222222"/>
            <w:sz w:val="24"/>
            <w:szCs w:val="24"/>
          </w:rPr>
          <w:delText>een ander</w:delText>
        </w:r>
      </w:del>
      <w:ins w:id="264" w:author="Huijsman, Matthijs" w:date="2018-10-25T09:27:00Z">
        <w:r w:rsidR="00B954BC">
          <w:rPr>
            <w:rFonts w:ascii="Times New Roman" w:eastAsia="Times New Roman" w:hAnsi="Times New Roman" w:cs="Times New Roman"/>
            <w:color w:val="222222"/>
            <w:sz w:val="24"/>
            <w:szCs w:val="24"/>
          </w:rPr>
          <w:t>derden</w:t>
        </w:r>
      </w:ins>
      <w:r w:rsidRPr="004776F6">
        <w:rPr>
          <w:rFonts w:ascii="Times New Roman" w:eastAsia="Times New Roman" w:hAnsi="Times New Roman" w:cs="Times New Roman"/>
          <w:color w:val="222222"/>
          <w:sz w:val="24"/>
          <w:szCs w:val="24"/>
        </w:rPr>
        <w:t xml:space="preserve"> die mogelijk misbruik </w:t>
      </w:r>
      <w:del w:id="265" w:author="Huijsman, Matthijs" w:date="2018-10-25T09:27:00Z">
        <w:r w:rsidRPr="004776F6" w:rsidDel="00B954BC">
          <w:rPr>
            <w:rFonts w:ascii="Times New Roman" w:eastAsia="Times New Roman" w:hAnsi="Times New Roman" w:cs="Times New Roman"/>
            <w:color w:val="222222"/>
            <w:sz w:val="24"/>
            <w:szCs w:val="24"/>
          </w:rPr>
          <w:delText xml:space="preserve">kunnen </w:delText>
        </w:r>
      </w:del>
      <w:ins w:id="266" w:author="Huijsman, Matthijs" w:date="2018-10-25T09:27:00Z">
        <w:r w:rsidR="00B954BC">
          <w:rPr>
            <w:rFonts w:ascii="Times New Roman" w:eastAsia="Times New Roman" w:hAnsi="Times New Roman" w:cs="Times New Roman"/>
            <w:color w:val="222222"/>
            <w:sz w:val="24"/>
            <w:szCs w:val="24"/>
          </w:rPr>
          <w:t>hiervan</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maken. </w:t>
      </w:r>
      <w:del w:id="267" w:author="Huijsman, Matthijs" w:date="2018-10-25T09:27:00Z">
        <w:r w:rsidRPr="004776F6" w:rsidDel="00B954BC">
          <w:rPr>
            <w:rFonts w:ascii="Times New Roman" w:eastAsia="Times New Roman" w:hAnsi="Times New Roman" w:cs="Times New Roman"/>
            <w:color w:val="222222"/>
            <w:sz w:val="24"/>
            <w:szCs w:val="24"/>
          </w:rPr>
          <w:delText xml:space="preserve">Dus </w:delText>
        </w:r>
      </w:del>
      <w:ins w:id="268" w:author="Huijsman, Matthijs" w:date="2018-10-25T09:27:00Z">
        <w:r w:rsidR="00B954BC">
          <w:rPr>
            <w:rFonts w:ascii="Times New Roman" w:eastAsia="Times New Roman" w:hAnsi="Times New Roman" w:cs="Times New Roman"/>
            <w:color w:val="222222"/>
            <w:sz w:val="24"/>
            <w:szCs w:val="24"/>
          </w:rPr>
          <w:t>H</w:t>
        </w:r>
      </w:ins>
      <w:del w:id="269" w:author="Huijsman, Matthijs" w:date="2018-10-25T09:27:00Z">
        <w:r w:rsidRPr="004776F6" w:rsidDel="00B954BC">
          <w:rPr>
            <w:rFonts w:ascii="Times New Roman" w:eastAsia="Times New Roman" w:hAnsi="Times New Roman" w:cs="Times New Roman"/>
            <w:color w:val="222222"/>
            <w:sz w:val="24"/>
            <w:szCs w:val="24"/>
          </w:rPr>
          <w:delText>h</w:delText>
        </w:r>
      </w:del>
      <w:r w:rsidRPr="004776F6">
        <w:rPr>
          <w:rFonts w:ascii="Times New Roman" w:eastAsia="Times New Roman" w:hAnsi="Times New Roman" w:cs="Times New Roman"/>
          <w:color w:val="222222"/>
          <w:sz w:val="24"/>
          <w:szCs w:val="24"/>
        </w:rPr>
        <w:t xml:space="preserve">ierbij is het </w:t>
      </w:r>
      <w:del w:id="270" w:author="Huijsman, Matthijs" w:date="2018-10-25T09:27:00Z">
        <w:r w:rsidRPr="004776F6" w:rsidDel="00B954BC">
          <w:rPr>
            <w:rFonts w:ascii="Times New Roman" w:eastAsia="Times New Roman" w:hAnsi="Times New Roman" w:cs="Times New Roman"/>
            <w:color w:val="222222"/>
            <w:sz w:val="24"/>
            <w:szCs w:val="24"/>
          </w:rPr>
          <w:delText xml:space="preserve">gedachte </w:delText>
        </w:r>
      </w:del>
      <w:ins w:id="271" w:author="Huijsman, Matthijs" w:date="2018-10-25T09:27:00Z">
        <w:r w:rsidR="00B954BC">
          <w:rPr>
            <w:rFonts w:ascii="Times New Roman" w:eastAsia="Times New Roman" w:hAnsi="Times New Roman" w:cs="Times New Roman"/>
            <w:color w:val="222222"/>
            <w:sz w:val="24"/>
            <w:szCs w:val="24"/>
          </w:rPr>
          <w:t>vraagstuk</w:t>
        </w:r>
        <w:r w:rsidR="00B954BC"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over </w:t>
      </w:r>
      <w:del w:id="272" w:author="Huijsman, Matthijs" w:date="2018-10-25T09:27:00Z">
        <w:r w:rsidRPr="004776F6" w:rsidDel="00B954BC">
          <w:rPr>
            <w:rFonts w:ascii="Times New Roman" w:eastAsia="Times New Roman" w:hAnsi="Times New Roman" w:cs="Times New Roman"/>
            <w:color w:val="222222"/>
            <w:sz w:val="24"/>
            <w:szCs w:val="24"/>
          </w:rPr>
          <w:delText xml:space="preserve">de </w:delText>
        </w:r>
      </w:del>
      <w:r w:rsidRPr="004776F6">
        <w:rPr>
          <w:rFonts w:ascii="Times New Roman" w:eastAsia="Times New Roman" w:hAnsi="Times New Roman" w:cs="Times New Roman"/>
          <w:color w:val="222222"/>
          <w:sz w:val="24"/>
          <w:szCs w:val="24"/>
        </w:rPr>
        <w:t xml:space="preserve">privacy niet </w:t>
      </w:r>
      <w:del w:id="273" w:author="Huijsman, Matthijs" w:date="2018-10-25T09:27:00Z">
        <w:r w:rsidRPr="004776F6" w:rsidDel="00B954BC">
          <w:rPr>
            <w:rFonts w:ascii="Times New Roman" w:eastAsia="Times New Roman" w:hAnsi="Times New Roman" w:cs="Times New Roman"/>
            <w:color w:val="222222"/>
            <w:sz w:val="24"/>
            <w:szCs w:val="24"/>
          </w:rPr>
          <w:delText>weg te denken</w:delText>
        </w:r>
      </w:del>
      <w:ins w:id="274" w:author="Huijsman, Matthijs" w:date="2018-10-25T09:27:00Z">
        <w:r w:rsidR="00B954BC">
          <w:rPr>
            <w:rFonts w:ascii="Times New Roman" w:eastAsia="Times New Roman" w:hAnsi="Times New Roman" w:cs="Times New Roman"/>
            <w:color w:val="222222"/>
            <w:sz w:val="24"/>
            <w:szCs w:val="24"/>
          </w:rPr>
          <w:t>uit te sluiten</w:t>
        </w:r>
      </w:ins>
      <w:r w:rsidRPr="004776F6">
        <w:rPr>
          <w:rFonts w:ascii="Times New Roman" w:eastAsia="Times New Roman" w:hAnsi="Times New Roman" w:cs="Times New Roman"/>
          <w:color w:val="222222"/>
          <w:sz w:val="24"/>
          <w:szCs w:val="24"/>
        </w:rPr>
        <w:t xml:space="preserve">. Er wordt hier een onderzoek gedaan over wat de rol binnen dit project kan zijn. Hoe kijken gebruikers en de opdrachtgever </w:t>
      </w:r>
      <w:ins w:id="275" w:author="Huijsman, Matthijs" w:date="2018-10-25T09:28:00Z">
        <w:r w:rsidR="00B954BC">
          <w:rPr>
            <w:rFonts w:ascii="Times New Roman" w:eastAsia="Times New Roman" w:hAnsi="Times New Roman" w:cs="Times New Roman"/>
            <w:color w:val="222222"/>
            <w:sz w:val="24"/>
            <w:szCs w:val="24"/>
          </w:rPr>
          <w:t xml:space="preserve">hier </w:t>
        </w:r>
      </w:ins>
      <w:r w:rsidRPr="004776F6">
        <w:rPr>
          <w:rFonts w:ascii="Times New Roman" w:eastAsia="Times New Roman" w:hAnsi="Times New Roman" w:cs="Times New Roman"/>
          <w:color w:val="222222"/>
          <w:sz w:val="24"/>
          <w:szCs w:val="24"/>
        </w:rPr>
        <w:t>tegenaan en welke aspecten moeten zeker besproken worden voor nodige oplossingen?</w:t>
      </w:r>
      <w:commentRangeEnd w:id="262"/>
      <w:r w:rsidR="00B954BC">
        <w:rPr>
          <w:rStyle w:val="CommentReference"/>
        </w:rPr>
        <w:commentReference w:id="262"/>
      </w:r>
    </w:p>
    <w:p w14:paraId="482A7902"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276" w:name="_Toc526474142"/>
      <w:r w:rsidRPr="004776F6">
        <w:rPr>
          <w:rFonts w:ascii="Times New Roman" w:eastAsia="Times New Roman" w:hAnsi="Times New Roman" w:cs="Times New Roman"/>
          <w:b/>
          <w:color w:val="222222"/>
          <w:sz w:val="28"/>
          <w:szCs w:val="28"/>
        </w:rPr>
        <w:t>2.4</w:t>
      </w:r>
      <w:r w:rsidRPr="004776F6">
        <w:rPr>
          <w:rFonts w:ascii="Times New Roman" w:eastAsia="Times New Roman" w:hAnsi="Times New Roman" w:cs="Times New Roman"/>
          <w:b/>
          <w:color w:val="222222"/>
          <w:sz w:val="28"/>
          <w:szCs w:val="28"/>
        </w:rPr>
        <w:tab/>
        <w:t>Deliverables</w:t>
      </w:r>
      <w:bookmarkEnd w:id="276"/>
    </w:p>
    <w:p w14:paraId="482A7906" w14:textId="0865D88F"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r>
      <w:del w:id="277" w:author="Huijsman, Matthijs" w:date="2018-10-25T09:28:00Z">
        <w:r w:rsidRPr="004776F6" w:rsidDel="00B954BC">
          <w:rPr>
            <w:rFonts w:ascii="Times New Roman" w:eastAsia="Times New Roman" w:hAnsi="Times New Roman" w:cs="Times New Roman"/>
            <w:color w:val="222222"/>
            <w:sz w:val="24"/>
            <w:szCs w:val="24"/>
          </w:rPr>
          <w:delText>De opleverset</w:delText>
        </w:r>
      </w:del>
      <w:ins w:id="278" w:author="Huijsman, Matthijs" w:date="2018-10-25T09:28:00Z">
        <w:r w:rsidR="00B954BC">
          <w:rPr>
            <w:rFonts w:ascii="Times New Roman" w:eastAsia="Times New Roman" w:hAnsi="Times New Roman" w:cs="Times New Roman"/>
            <w:color w:val="222222"/>
            <w:sz w:val="24"/>
            <w:szCs w:val="24"/>
          </w:rPr>
          <w:t>Op te leveren producten</w:t>
        </w:r>
      </w:ins>
      <w:r w:rsidRPr="004776F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w:t>
      </w:r>
      <w:del w:id="279" w:author="Huijsman, Matthijs" w:date="2018-10-25T09:31:00Z">
        <w:r w:rsidRPr="004776F6" w:rsidDel="005744BD">
          <w:rPr>
            <w:rFonts w:ascii="Times New Roman" w:eastAsia="Times New Roman" w:hAnsi="Times New Roman" w:cs="Times New Roman"/>
            <w:color w:val="222222"/>
            <w:sz w:val="24"/>
            <w:szCs w:val="24"/>
          </w:rPr>
          <w:delText xml:space="preserve">kunnen </w:delText>
        </w:r>
      </w:del>
      <w:r w:rsidRPr="004776F6">
        <w:rPr>
          <w:rFonts w:ascii="Times New Roman" w:eastAsia="Times New Roman" w:hAnsi="Times New Roman" w:cs="Times New Roman"/>
          <w:color w:val="222222"/>
          <w:sz w:val="24"/>
          <w:szCs w:val="24"/>
        </w:rPr>
        <w:t xml:space="preserve">detecteren. Daarnaast zijn mijn programmeercode en allerlei verschillende rapporten ook belangrijk voor de </w:t>
      </w:r>
      <w:del w:id="280" w:author="Huijsman, Matthijs" w:date="2018-10-25T09:31:00Z">
        <w:r w:rsidRPr="004776F6" w:rsidDel="005744BD">
          <w:rPr>
            <w:rFonts w:ascii="Times New Roman" w:eastAsia="Times New Roman" w:hAnsi="Times New Roman" w:cs="Times New Roman"/>
            <w:color w:val="222222"/>
            <w:sz w:val="24"/>
            <w:szCs w:val="24"/>
          </w:rPr>
          <w:delText>uitbreiding van</w:delText>
        </w:r>
      </w:del>
      <w:ins w:id="281" w:author="Huijsman, Matthijs" w:date="2018-10-25T09:31:00Z">
        <w:r w:rsidR="005744BD">
          <w:rPr>
            <w:rFonts w:ascii="Times New Roman" w:eastAsia="Times New Roman" w:hAnsi="Times New Roman" w:cs="Times New Roman"/>
            <w:color w:val="222222"/>
            <w:sz w:val="24"/>
            <w:szCs w:val="24"/>
          </w:rPr>
          <w:t>aansluiting op de</w:t>
        </w:r>
      </w:ins>
      <w:r w:rsidRPr="004776F6">
        <w:rPr>
          <w:rFonts w:ascii="Times New Roman" w:eastAsia="Times New Roman" w:hAnsi="Times New Roman" w:cs="Times New Roman"/>
          <w:color w:val="222222"/>
          <w:sz w:val="24"/>
          <w:szCs w:val="24"/>
        </w:rPr>
        <w:t xml:space="preserve"> CHO-applicatie.</w:t>
      </w:r>
    </w:p>
    <w:p w14:paraId="72D9E579" w14:textId="77777777" w:rsidR="00A30321" w:rsidRPr="004776F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157A39" w:rsidR="00D02A4C" w:rsidRPr="004776F6" w:rsidRDefault="008C56B4" w:rsidP="00A30321">
      <w:pPr>
        <w:spacing w:after="0" w:line="360" w:lineRule="auto"/>
        <w:ind w:right="30" w:firstLine="720"/>
        <w:jc w:val="both"/>
        <w:rPr>
          <w:rFonts w:ascii="Times New Roman" w:eastAsia="Times New Roman" w:hAnsi="Times New Roman" w:cs="Times New Roman"/>
          <w:color w:val="222222"/>
          <w:sz w:val="24"/>
          <w:szCs w:val="24"/>
        </w:rPr>
      </w:pPr>
      <w:del w:id="282" w:author="Huijsman, Matthijs" w:date="2018-10-25T09:32:00Z">
        <w:r w:rsidRPr="004776F6" w:rsidDel="005744BD">
          <w:rPr>
            <w:rFonts w:ascii="Times New Roman" w:eastAsia="Times New Roman" w:hAnsi="Times New Roman" w:cs="Times New Roman"/>
            <w:color w:val="222222"/>
            <w:sz w:val="24"/>
            <w:szCs w:val="24"/>
          </w:rPr>
          <w:delText>De opleverset</w:delText>
        </w:r>
      </w:del>
      <w:ins w:id="283" w:author="Huijsman, Matthijs" w:date="2018-10-25T09:32:00Z">
        <w:r w:rsidR="005744BD">
          <w:rPr>
            <w:rFonts w:ascii="Times New Roman" w:eastAsia="Times New Roman" w:hAnsi="Times New Roman" w:cs="Times New Roman"/>
            <w:color w:val="222222"/>
            <w:sz w:val="24"/>
            <w:szCs w:val="24"/>
          </w:rPr>
          <w:t>Op te leveren producten</w:t>
        </w:r>
      </w:ins>
      <w:r w:rsidRPr="004776F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w:t>
      </w:r>
      <w:del w:id="284" w:author="Huijsman, Matthijs" w:date="2018-10-25T09:32:00Z">
        <w:r w:rsidRPr="004776F6" w:rsidDel="005744BD">
          <w:rPr>
            <w:rFonts w:ascii="Times New Roman" w:eastAsia="Times New Roman" w:hAnsi="Times New Roman" w:cs="Times New Roman"/>
            <w:color w:val="222222"/>
            <w:sz w:val="24"/>
            <w:szCs w:val="24"/>
          </w:rPr>
          <w:delText>laat ik ook zien</w:delText>
        </w:r>
      </w:del>
      <w:ins w:id="285" w:author="Huijsman, Matthijs" w:date="2018-10-25T09:32:00Z">
        <w:r w:rsidR="005744BD">
          <w:rPr>
            <w:rFonts w:ascii="Times New Roman" w:eastAsia="Times New Roman" w:hAnsi="Times New Roman" w:cs="Times New Roman"/>
            <w:color w:val="222222"/>
            <w:sz w:val="24"/>
            <w:szCs w:val="24"/>
          </w:rPr>
          <w:t>toon ik ook aan</w:t>
        </w:r>
      </w:ins>
      <w:r w:rsidRPr="004776F6">
        <w:rPr>
          <w:rFonts w:ascii="Times New Roman" w:eastAsia="Times New Roman" w:hAnsi="Times New Roman" w:cs="Times New Roman"/>
          <w:color w:val="222222"/>
          <w:sz w:val="24"/>
          <w:szCs w:val="24"/>
        </w:rPr>
        <w:t xml:space="preserve"> hoe ik in staat ben </w:t>
      </w:r>
      <w:ins w:id="286" w:author="Huijsman, Matthijs" w:date="2018-10-25T09:32:00Z">
        <w:r w:rsidR="005744BD">
          <w:rPr>
            <w:rFonts w:ascii="Times New Roman" w:eastAsia="Times New Roman" w:hAnsi="Times New Roman" w:cs="Times New Roman"/>
            <w:color w:val="222222"/>
            <w:sz w:val="24"/>
            <w:szCs w:val="24"/>
          </w:rPr>
          <w:t xml:space="preserve">geweest </w:t>
        </w:r>
      </w:ins>
      <w:r w:rsidRPr="004776F6">
        <w:rPr>
          <w:rFonts w:ascii="Times New Roman" w:eastAsia="Times New Roman" w:hAnsi="Times New Roman" w:cs="Times New Roman"/>
          <w:color w:val="222222"/>
          <w:sz w:val="24"/>
          <w:szCs w:val="24"/>
        </w:rPr>
        <w:t xml:space="preserve">om de vijf competenties zelfstandig </w:t>
      </w:r>
      <w:ins w:id="287" w:author="Huijsman, Matthijs" w:date="2018-10-25T09:32:00Z">
        <w:r w:rsidR="005744BD">
          <w:rPr>
            <w:rFonts w:ascii="Times New Roman" w:eastAsia="Times New Roman" w:hAnsi="Times New Roman" w:cs="Times New Roman"/>
            <w:color w:val="222222"/>
            <w:sz w:val="24"/>
            <w:szCs w:val="24"/>
          </w:rPr>
          <w:t xml:space="preserve">te </w:t>
        </w:r>
      </w:ins>
      <w:r w:rsidRPr="004776F6">
        <w:rPr>
          <w:rFonts w:ascii="Times New Roman" w:eastAsia="Times New Roman" w:hAnsi="Times New Roman" w:cs="Times New Roman"/>
          <w:color w:val="222222"/>
          <w:sz w:val="24"/>
          <w:szCs w:val="24"/>
        </w:rPr>
        <w:t>kunnen uitvoeren.</w:t>
      </w:r>
    </w:p>
    <w:p w14:paraId="482A7908"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4776F6" w:rsidRDefault="00A30321">
      <w:pPr>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type="page"/>
      </w:r>
    </w:p>
    <w:p w14:paraId="482A790C" w14:textId="6C9AB085" w:rsidR="00D02A4C" w:rsidRPr="004776F6" w:rsidRDefault="008C56B4" w:rsidP="00A30321">
      <w:pPr>
        <w:pStyle w:val="Heading1"/>
        <w:spacing w:line="360" w:lineRule="auto"/>
        <w:jc w:val="both"/>
        <w:rPr>
          <w:color w:val="222222"/>
          <w:sz w:val="44"/>
        </w:rPr>
      </w:pPr>
      <w:bookmarkStart w:id="288" w:name="_Toc526474143"/>
      <w:r w:rsidRPr="004776F6">
        <w:rPr>
          <w:color w:val="222222"/>
          <w:sz w:val="44"/>
        </w:rPr>
        <w:lastRenderedPageBreak/>
        <w:t>Deel 3 | Theoretisch kader</w:t>
      </w:r>
      <w:bookmarkEnd w:id="288"/>
    </w:p>
    <w:p w14:paraId="0572DAA0" w14:textId="77777777" w:rsidR="00DE5ABB" w:rsidRPr="004776F6" w:rsidRDefault="00DE5ABB" w:rsidP="00DE5ABB">
      <w:pPr>
        <w:rPr>
          <w:rFonts w:ascii="Times New Roman" w:hAnsi="Times New Roman" w:cs="Times New Roman"/>
        </w:rPr>
      </w:pPr>
    </w:p>
    <w:p w14:paraId="5CA7D5A8" w14:textId="3E537B28" w:rsidR="00DE5ABB" w:rsidRPr="004776F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289" w:name="_Toc526474144"/>
      <w:r w:rsidRPr="004776F6">
        <w:rPr>
          <w:rFonts w:ascii="Times New Roman" w:eastAsia="Times New Roman" w:hAnsi="Times New Roman" w:cs="Times New Roman"/>
          <w:b/>
          <w:color w:val="222222"/>
          <w:sz w:val="28"/>
          <w:szCs w:val="28"/>
        </w:rPr>
        <w:t>3.1 Onderzoek probleemstelling</w:t>
      </w:r>
      <w:bookmarkEnd w:id="289"/>
    </w:p>
    <w:p w14:paraId="482A790E" w14:textId="119AA404" w:rsidR="00D02A4C"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4776F6">
        <w:rPr>
          <w:rFonts w:ascii="Times New Roman" w:eastAsia="Times New Roman" w:hAnsi="Times New Roman" w:cs="Times New Roman"/>
          <w:color w:val="222222"/>
          <w:sz w:val="24"/>
          <w:szCs w:val="24"/>
        </w:rPr>
        <w:tab/>
      </w:r>
      <w:r w:rsidR="00DE5ABB" w:rsidRPr="004776F6">
        <w:rPr>
          <w:rFonts w:ascii="Times New Roman" w:eastAsia="Times New Roman" w:hAnsi="Times New Roman" w:cs="Times New Roman"/>
          <w:color w:val="000000" w:themeColor="text1"/>
          <w:sz w:val="24"/>
          <w:szCs w:val="24"/>
        </w:rPr>
        <w:t xml:space="preserve">Voor dit onderzoek is er naar de probleemstelling gekeken. </w:t>
      </w:r>
      <w:r w:rsidR="008C1E34">
        <w:rPr>
          <w:rFonts w:ascii="Times New Roman" w:eastAsia="Times New Roman" w:hAnsi="Times New Roman" w:cs="Times New Roman"/>
          <w:color w:val="000000" w:themeColor="text1"/>
          <w:sz w:val="24"/>
          <w:szCs w:val="24"/>
        </w:rPr>
        <w:t xml:space="preserve">Het probleem is dat er nog niet bekend is welke data en </w:t>
      </w:r>
      <w:r w:rsidR="00AA3F4A">
        <w:rPr>
          <w:rFonts w:ascii="Times New Roman" w:eastAsia="Times New Roman" w:hAnsi="Times New Roman" w:cs="Times New Roman"/>
          <w:color w:val="000000" w:themeColor="text1"/>
          <w:sz w:val="24"/>
          <w:szCs w:val="24"/>
        </w:rPr>
        <w:t xml:space="preserve">welke </w:t>
      </w:r>
      <w:r w:rsidR="008C1E34">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Pr>
          <w:rFonts w:ascii="Times New Roman" w:eastAsia="Times New Roman" w:hAnsi="Times New Roman" w:cs="Times New Roman"/>
          <w:color w:val="000000" w:themeColor="text1"/>
          <w:sz w:val="24"/>
          <w:szCs w:val="24"/>
        </w:rPr>
        <w:t xml:space="preserve">verschillende </w:t>
      </w:r>
      <w:r w:rsidR="008C1E34">
        <w:rPr>
          <w:rFonts w:ascii="Times New Roman" w:eastAsia="Times New Roman" w:hAnsi="Times New Roman" w:cs="Times New Roman"/>
          <w:color w:val="000000" w:themeColor="text1"/>
          <w:sz w:val="24"/>
          <w:szCs w:val="24"/>
        </w:rPr>
        <w:t>sensoren om stress te detecteren. Daarbij gebruiken de onderzoeker</w:t>
      </w:r>
      <w:r w:rsidR="00AA3F4A">
        <w:rPr>
          <w:rFonts w:ascii="Times New Roman" w:eastAsia="Times New Roman" w:hAnsi="Times New Roman" w:cs="Times New Roman"/>
          <w:color w:val="000000" w:themeColor="text1"/>
          <w:sz w:val="24"/>
          <w:szCs w:val="24"/>
        </w:rPr>
        <w:t xml:space="preserve">s ook diverse classificatie algoritmes om een vergelijking te maken welke geschikt is en welke het snelst de stress kan detecteren. Voor het huidige onderzoek is dit niet </w:t>
      </w:r>
      <w:del w:id="290" w:author="Huijsman, Matthijs" w:date="2018-10-25T09:33:00Z">
        <w:r w:rsidR="00AA3F4A" w:rsidDel="005744BD">
          <w:rPr>
            <w:rFonts w:ascii="Times New Roman" w:eastAsia="Times New Roman" w:hAnsi="Times New Roman" w:cs="Times New Roman"/>
            <w:color w:val="000000" w:themeColor="text1"/>
            <w:sz w:val="24"/>
            <w:szCs w:val="24"/>
          </w:rPr>
          <w:delText xml:space="preserve">zo uitgebreid </w:delText>
        </w:r>
      </w:del>
      <w:r w:rsidR="00AA3F4A">
        <w:rPr>
          <w:rFonts w:ascii="Times New Roman" w:eastAsia="Times New Roman" w:hAnsi="Times New Roman" w:cs="Times New Roman"/>
          <w:color w:val="000000" w:themeColor="text1"/>
          <w:sz w:val="24"/>
          <w:szCs w:val="24"/>
        </w:rPr>
        <w:t xml:space="preserve">met veel sensoren en rekening houdend met verschillende factoren die de stressdetectie kan belemmeren. De informatie </w:t>
      </w:r>
      <w:del w:id="291" w:author="Huijsman, Matthijs" w:date="2018-10-25T09:33:00Z">
        <w:r w:rsidR="00AA3F4A" w:rsidDel="005744BD">
          <w:rPr>
            <w:rFonts w:ascii="Times New Roman" w:eastAsia="Times New Roman" w:hAnsi="Times New Roman" w:cs="Times New Roman"/>
            <w:color w:val="000000" w:themeColor="text1"/>
            <w:sz w:val="24"/>
            <w:szCs w:val="24"/>
          </w:rPr>
          <w:delText xml:space="preserve">van </w:delText>
        </w:r>
      </w:del>
      <w:ins w:id="292" w:author="Huijsman, Matthijs" w:date="2018-10-25T09:33:00Z">
        <w:r w:rsidR="005744BD">
          <w:rPr>
            <w:rFonts w:ascii="Times New Roman" w:eastAsia="Times New Roman" w:hAnsi="Times New Roman" w:cs="Times New Roman"/>
            <w:color w:val="000000" w:themeColor="text1"/>
            <w:sz w:val="24"/>
            <w:szCs w:val="24"/>
          </w:rPr>
          <w:t>uit</w:t>
        </w:r>
        <w:r w:rsidR="005744BD">
          <w:rPr>
            <w:rFonts w:ascii="Times New Roman" w:eastAsia="Times New Roman" w:hAnsi="Times New Roman" w:cs="Times New Roman"/>
            <w:color w:val="000000" w:themeColor="text1"/>
            <w:sz w:val="24"/>
            <w:szCs w:val="24"/>
          </w:rPr>
          <w:t xml:space="preserve"> </w:t>
        </w:r>
      </w:ins>
      <w:r w:rsidR="00AA3F4A">
        <w:rPr>
          <w:rFonts w:ascii="Times New Roman" w:eastAsia="Times New Roman" w:hAnsi="Times New Roman" w:cs="Times New Roman"/>
          <w:color w:val="000000" w:themeColor="text1"/>
          <w:sz w:val="24"/>
          <w:szCs w:val="24"/>
        </w:rPr>
        <w:t xml:space="preserve">verschillende wetenschappelijke artikelen kunnen wel een goede bijdrage </w:t>
      </w:r>
      <w:del w:id="293" w:author="Huijsman, Matthijs" w:date="2018-10-25T09:33:00Z">
        <w:r w:rsidR="00AA3F4A" w:rsidDel="005744BD">
          <w:rPr>
            <w:rFonts w:ascii="Times New Roman" w:eastAsia="Times New Roman" w:hAnsi="Times New Roman" w:cs="Times New Roman"/>
            <w:color w:val="000000" w:themeColor="text1"/>
            <w:sz w:val="24"/>
            <w:szCs w:val="24"/>
          </w:rPr>
          <w:delText xml:space="preserve">hebben </w:delText>
        </w:r>
      </w:del>
      <w:ins w:id="294" w:author="Huijsman, Matthijs" w:date="2018-10-25T09:33:00Z">
        <w:r w:rsidR="005744BD">
          <w:rPr>
            <w:rFonts w:ascii="Times New Roman" w:eastAsia="Times New Roman" w:hAnsi="Times New Roman" w:cs="Times New Roman"/>
            <w:color w:val="000000" w:themeColor="text1"/>
            <w:sz w:val="24"/>
            <w:szCs w:val="24"/>
          </w:rPr>
          <w:t>leveren</w:t>
        </w:r>
        <w:r w:rsidR="005744BD">
          <w:rPr>
            <w:rFonts w:ascii="Times New Roman" w:eastAsia="Times New Roman" w:hAnsi="Times New Roman" w:cs="Times New Roman"/>
            <w:color w:val="000000" w:themeColor="text1"/>
            <w:sz w:val="24"/>
            <w:szCs w:val="24"/>
          </w:rPr>
          <w:t xml:space="preserve"> </w:t>
        </w:r>
      </w:ins>
      <w:r w:rsidR="00AA3F4A">
        <w:rPr>
          <w:rFonts w:ascii="Times New Roman" w:eastAsia="Times New Roman" w:hAnsi="Times New Roman" w:cs="Times New Roman"/>
          <w:color w:val="000000" w:themeColor="text1"/>
          <w:sz w:val="24"/>
          <w:szCs w:val="24"/>
        </w:rPr>
        <w:t xml:space="preserve">aan </w:t>
      </w:r>
      <w:ins w:id="295" w:author="Huijsman, Matthijs" w:date="2018-10-25T09:33:00Z">
        <w:r w:rsidR="005744BD">
          <w:rPr>
            <w:rFonts w:ascii="Times New Roman" w:eastAsia="Times New Roman" w:hAnsi="Times New Roman" w:cs="Times New Roman"/>
            <w:color w:val="000000" w:themeColor="text1"/>
            <w:sz w:val="24"/>
            <w:szCs w:val="24"/>
          </w:rPr>
          <w:t xml:space="preserve">het </w:t>
        </w:r>
      </w:ins>
      <w:r w:rsidR="00AA3F4A">
        <w:rPr>
          <w:rFonts w:ascii="Times New Roman" w:eastAsia="Times New Roman" w:hAnsi="Times New Roman" w:cs="Times New Roman"/>
          <w:color w:val="000000" w:themeColor="text1"/>
          <w:sz w:val="24"/>
          <w:szCs w:val="24"/>
        </w:rPr>
        <w:t xml:space="preserve">huidige onderzoek. Ook worden de minimumeisen aan data gebruikt om stress te detecteren. Daarmee kan dit huidige onderzoek een bijdrage </w:t>
      </w:r>
      <w:del w:id="296" w:author="Huijsman, Matthijs" w:date="2018-10-25T09:34:00Z">
        <w:r w:rsidR="00AA3F4A" w:rsidDel="005744BD">
          <w:rPr>
            <w:rFonts w:ascii="Times New Roman" w:eastAsia="Times New Roman" w:hAnsi="Times New Roman" w:cs="Times New Roman"/>
            <w:color w:val="000000" w:themeColor="text1"/>
            <w:sz w:val="24"/>
            <w:szCs w:val="24"/>
          </w:rPr>
          <w:delText xml:space="preserve">hebben </w:delText>
        </w:r>
      </w:del>
      <w:ins w:id="297" w:author="Huijsman, Matthijs" w:date="2018-10-25T09:34:00Z">
        <w:r w:rsidR="005744BD">
          <w:rPr>
            <w:rFonts w:ascii="Times New Roman" w:eastAsia="Times New Roman" w:hAnsi="Times New Roman" w:cs="Times New Roman"/>
            <w:color w:val="000000" w:themeColor="text1"/>
            <w:sz w:val="24"/>
            <w:szCs w:val="24"/>
          </w:rPr>
          <w:t>leveren</w:t>
        </w:r>
        <w:r w:rsidR="005744BD">
          <w:rPr>
            <w:rFonts w:ascii="Times New Roman" w:eastAsia="Times New Roman" w:hAnsi="Times New Roman" w:cs="Times New Roman"/>
            <w:color w:val="000000" w:themeColor="text1"/>
            <w:sz w:val="24"/>
            <w:szCs w:val="24"/>
          </w:rPr>
          <w:t xml:space="preserve"> </w:t>
        </w:r>
      </w:ins>
      <w:r w:rsidR="00AA3F4A">
        <w:rPr>
          <w:rFonts w:ascii="Times New Roman" w:eastAsia="Times New Roman" w:hAnsi="Times New Roman" w:cs="Times New Roman"/>
          <w:color w:val="000000" w:themeColor="text1"/>
          <w:sz w:val="24"/>
          <w:szCs w:val="24"/>
        </w:rPr>
        <w:t xml:space="preserve">aan een nieuwe conclusie. </w:t>
      </w:r>
    </w:p>
    <w:p w14:paraId="0061E922" w14:textId="47397480" w:rsidR="00C542CA"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1F4E9611" w:rsidR="00C542CA" w:rsidRPr="004776F6" w:rsidRDefault="00C542CA" w:rsidP="006A4A91">
      <w:pPr>
        <w:spacing w:line="360" w:lineRule="auto"/>
        <w:ind w:right="3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In </w:t>
      </w:r>
      <w:r w:rsidRPr="00C542CA">
        <w:rPr>
          <w:rFonts w:ascii="Times New Roman" w:eastAsia="Times New Roman" w:hAnsi="Times New Roman" w:cs="Times New Roman"/>
          <w:i/>
          <w:color w:val="000000" w:themeColor="text1"/>
          <w:sz w:val="24"/>
          <w:szCs w:val="24"/>
        </w:rPr>
        <w:t>figuur 1</w:t>
      </w:r>
      <w:r>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Pr>
          <w:rFonts w:ascii="Times New Roman" w:eastAsia="Times New Roman" w:hAnsi="Times New Roman" w:cs="Times New Roman"/>
          <w:color w:val="000000" w:themeColor="text1"/>
          <w:sz w:val="24"/>
          <w:szCs w:val="24"/>
        </w:rPr>
        <w:t xml:space="preserve">Dit is een </w:t>
      </w:r>
      <w:del w:id="298" w:author="Huijsman, Matthijs" w:date="2018-10-25T09:34:00Z">
        <w:r w:rsidR="00CA67FB" w:rsidDel="005744BD">
          <w:rPr>
            <w:rFonts w:ascii="Times New Roman" w:eastAsia="Times New Roman" w:hAnsi="Times New Roman" w:cs="Times New Roman"/>
            <w:color w:val="000000" w:themeColor="text1"/>
            <w:sz w:val="24"/>
            <w:szCs w:val="24"/>
          </w:rPr>
          <w:delText xml:space="preserve">globaal </w:delText>
        </w:r>
      </w:del>
      <w:ins w:id="299" w:author="Huijsman, Matthijs" w:date="2018-10-25T09:34:00Z">
        <w:r w:rsidR="005744BD">
          <w:rPr>
            <w:rFonts w:ascii="Times New Roman" w:eastAsia="Times New Roman" w:hAnsi="Times New Roman" w:cs="Times New Roman"/>
            <w:color w:val="000000" w:themeColor="text1"/>
            <w:sz w:val="24"/>
            <w:szCs w:val="24"/>
          </w:rPr>
          <w:t>concept</w:t>
        </w:r>
        <w:r w:rsidR="005744BD">
          <w:rPr>
            <w:rFonts w:ascii="Times New Roman" w:eastAsia="Times New Roman" w:hAnsi="Times New Roman" w:cs="Times New Roman"/>
            <w:color w:val="000000" w:themeColor="text1"/>
            <w:sz w:val="24"/>
            <w:szCs w:val="24"/>
          </w:rPr>
          <w:t xml:space="preserve"> </w:t>
        </w:r>
      </w:ins>
      <w:r w:rsidR="00CA67FB">
        <w:rPr>
          <w:rFonts w:ascii="Times New Roman" w:eastAsia="Times New Roman" w:hAnsi="Times New Roman" w:cs="Times New Roman"/>
          <w:color w:val="000000" w:themeColor="text1"/>
          <w:sz w:val="24"/>
          <w:szCs w:val="24"/>
        </w:rPr>
        <w:t xml:space="preserve">overzicht en in de scriptie zal de </w:t>
      </w:r>
      <w:del w:id="300" w:author="Huijsman, Matthijs" w:date="2018-10-25T09:34:00Z">
        <w:r w:rsidR="00CA67FB" w:rsidDel="005744BD">
          <w:rPr>
            <w:rFonts w:ascii="Times New Roman" w:eastAsia="Times New Roman" w:hAnsi="Times New Roman" w:cs="Times New Roman"/>
            <w:color w:val="000000" w:themeColor="text1"/>
            <w:sz w:val="24"/>
            <w:szCs w:val="24"/>
          </w:rPr>
          <w:delText xml:space="preserve">concrete </w:delText>
        </w:r>
      </w:del>
      <w:ins w:id="301" w:author="Huijsman, Matthijs" w:date="2018-10-25T09:34:00Z">
        <w:r w:rsidR="005744BD">
          <w:rPr>
            <w:rFonts w:ascii="Times New Roman" w:eastAsia="Times New Roman" w:hAnsi="Times New Roman" w:cs="Times New Roman"/>
            <w:color w:val="000000" w:themeColor="text1"/>
            <w:sz w:val="24"/>
            <w:szCs w:val="24"/>
          </w:rPr>
          <w:t>uiteindelijke</w:t>
        </w:r>
        <w:r w:rsidR="005744BD">
          <w:rPr>
            <w:rFonts w:ascii="Times New Roman" w:eastAsia="Times New Roman" w:hAnsi="Times New Roman" w:cs="Times New Roman"/>
            <w:color w:val="000000" w:themeColor="text1"/>
            <w:sz w:val="24"/>
            <w:szCs w:val="24"/>
          </w:rPr>
          <w:t xml:space="preserve"> </w:t>
        </w:r>
      </w:ins>
      <w:r w:rsidR="00CA67FB">
        <w:rPr>
          <w:rFonts w:ascii="Times New Roman" w:eastAsia="Times New Roman" w:hAnsi="Times New Roman" w:cs="Times New Roman"/>
          <w:color w:val="000000" w:themeColor="text1"/>
          <w:sz w:val="24"/>
          <w:szCs w:val="24"/>
        </w:rPr>
        <w:t>versie staan. Er wordt dus eerst planning gema</w:t>
      </w:r>
      <w:r w:rsidR="0095535B">
        <w:rPr>
          <w:rFonts w:ascii="Times New Roman" w:eastAsia="Times New Roman" w:hAnsi="Times New Roman" w:cs="Times New Roman"/>
          <w:color w:val="000000" w:themeColor="text1"/>
          <w:sz w:val="24"/>
          <w:szCs w:val="24"/>
        </w:rPr>
        <w:t>a</w:t>
      </w:r>
      <w:r w:rsidR="00CA67FB">
        <w:rPr>
          <w:rFonts w:ascii="Times New Roman" w:eastAsia="Times New Roman" w:hAnsi="Times New Roman" w:cs="Times New Roman"/>
          <w:color w:val="000000" w:themeColor="text1"/>
          <w:sz w:val="24"/>
          <w:szCs w:val="24"/>
        </w:rPr>
        <w:t xml:space="preserve">kt voor het project. Vervolgens wordt er </w:t>
      </w:r>
      <w:del w:id="302" w:author="Huijsman, Matthijs" w:date="2018-10-25T09:35:00Z">
        <w:r w:rsidR="00CA67FB" w:rsidDel="005744BD">
          <w:rPr>
            <w:rFonts w:ascii="Times New Roman" w:eastAsia="Times New Roman" w:hAnsi="Times New Roman" w:cs="Times New Roman"/>
            <w:color w:val="000000" w:themeColor="text1"/>
            <w:sz w:val="24"/>
            <w:szCs w:val="24"/>
          </w:rPr>
          <w:delText xml:space="preserve">heel </w:delText>
        </w:r>
      </w:del>
      <w:r w:rsidR="00CA67FB">
        <w:rPr>
          <w:rFonts w:ascii="Times New Roman" w:eastAsia="Times New Roman" w:hAnsi="Times New Roman" w:cs="Times New Roman"/>
          <w:color w:val="000000" w:themeColor="text1"/>
          <w:sz w:val="24"/>
          <w:szCs w:val="24"/>
        </w:rPr>
        <w:t xml:space="preserve">veel onderzoek gedaan aan het begin van de stageperiode. </w:t>
      </w:r>
      <w:r w:rsidR="00055EA2">
        <w:rPr>
          <w:rFonts w:ascii="Times New Roman" w:eastAsia="Times New Roman" w:hAnsi="Times New Roman" w:cs="Times New Roman"/>
          <w:color w:val="000000" w:themeColor="text1"/>
          <w:sz w:val="24"/>
          <w:szCs w:val="24"/>
        </w:rPr>
        <w:t xml:space="preserve">Wat is stress? Wat houdt stress in? Welke biometrische data </w:t>
      </w:r>
      <w:r w:rsidR="001F6478">
        <w:rPr>
          <w:rFonts w:ascii="Times New Roman" w:eastAsia="Times New Roman" w:hAnsi="Times New Roman" w:cs="Times New Roman"/>
          <w:color w:val="000000" w:themeColor="text1"/>
          <w:sz w:val="24"/>
          <w:szCs w:val="24"/>
        </w:rPr>
        <w:t>speelt een grote rol tijdens de stress? Welke sensoren zijn er op de markt om aan die data te komen? Hoe worden de sensoren aangesloten? Hoe worden de sensoren zo gekalibreerd dat die accuraat kunnen meten</w:t>
      </w:r>
      <w:ins w:id="303" w:author="Huijsman, Matthijs" w:date="2018-10-25T09:35:00Z">
        <w:r w:rsidR="005744BD">
          <w:rPr>
            <w:rFonts w:ascii="Times New Roman" w:eastAsia="Times New Roman" w:hAnsi="Times New Roman" w:cs="Times New Roman"/>
            <w:color w:val="000000" w:themeColor="text1"/>
            <w:sz w:val="24"/>
            <w:szCs w:val="24"/>
          </w:rPr>
          <w:t xml:space="preserve">, </w:t>
        </w:r>
        <w:proofErr w:type="spellStart"/>
        <w:r w:rsidR="005744BD">
          <w:rPr>
            <w:rFonts w:ascii="Times New Roman" w:eastAsia="Times New Roman" w:hAnsi="Times New Roman" w:cs="Times New Roman"/>
            <w:color w:val="000000" w:themeColor="text1"/>
            <w:sz w:val="24"/>
            <w:szCs w:val="24"/>
          </w:rPr>
          <w:t>etc</w:t>
        </w:r>
      </w:ins>
      <w:proofErr w:type="spellEnd"/>
      <w:r w:rsidR="001F6478">
        <w:rPr>
          <w:rFonts w:ascii="Times New Roman" w:eastAsia="Times New Roman" w:hAnsi="Times New Roman" w:cs="Times New Roman"/>
          <w:color w:val="000000" w:themeColor="text1"/>
          <w:sz w:val="24"/>
          <w:szCs w:val="24"/>
        </w:rPr>
        <w:t xml:space="preserve">? </w:t>
      </w:r>
      <w:del w:id="304" w:author="Huijsman, Matthijs" w:date="2018-10-25T09:35:00Z">
        <w:r w:rsidR="001F6478" w:rsidDel="005744BD">
          <w:rPr>
            <w:rFonts w:ascii="Times New Roman" w:eastAsia="Times New Roman" w:hAnsi="Times New Roman" w:cs="Times New Roman"/>
            <w:color w:val="000000" w:themeColor="text1"/>
            <w:sz w:val="24"/>
            <w:szCs w:val="24"/>
          </w:rPr>
          <w:delText xml:space="preserve">En ga zo maar door. </w:delText>
        </w:r>
      </w:del>
      <w:r w:rsidR="00CA67FB">
        <w:rPr>
          <w:rFonts w:ascii="Times New Roman" w:eastAsia="Times New Roman" w:hAnsi="Times New Roman" w:cs="Times New Roman"/>
          <w:color w:val="000000" w:themeColor="text1"/>
          <w:sz w:val="24"/>
          <w:szCs w:val="24"/>
        </w:rPr>
        <w:t xml:space="preserve">Sensoren moeten tijdig </w:t>
      </w:r>
      <w:ins w:id="305" w:author="Huijsman, Matthijs" w:date="2018-10-25T09:35:00Z">
        <w:r w:rsidR="005744BD">
          <w:rPr>
            <w:rFonts w:ascii="Times New Roman" w:eastAsia="Times New Roman" w:hAnsi="Times New Roman" w:cs="Times New Roman"/>
            <w:color w:val="000000" w:themeColor="text1"/>
            <w:sz w:val="24"/>
            <w:szCs w:val="24"/>
          </w:rPr>
          <w:t xml:space="preserve">worden </w:t>
        </w:r>
      </w:ins>
      <w:r w:rsidR="00CA67FB">
        <w:rPr>
          <w:rFonts w:ascii="Times New Roman" w:eastAsia="Times New Roman" w:hAnsi="Times New Roman" w:cs="Times New Roman"/>
          <w:color w:val="000000" w:themeColor="text1"/>
          <w:sz w:val="24"/>
          <w:szCs w:val="24"/>
        </w:rPr>
        <w:t xml:space="preserve">ingekocht </w:t>
      </w:r>
      <w:del w:id="306" w:author="Huijsman, Matthijs" w:date="2018-10-25T09:35:00Z">
        <w:r w:rsidR="00CA67FB" w:rsidDel="005744BD">
          <w:rPr>
            <w:rFonts w:ascii="Times New Roman" w:eastAsia="Times New Roman" w:hAnsi="Times New Roman" w:cs="Times New Roman"/>
            <w:color w:val="000000" w:themeColor="text1"/>
            <w:sz w:val="24"/>
            <w:szCs w:val="24"/>
          </w:rPr>
          <w:delText xml:space="preserve">worden </w:delText>
        </w:r>
      </w:del>
      <w:r w:rsidR="00CA67FB">
        <w:rPr>
          <w:rFonts w:ascii="Times New Roman" w:eastAsia="Times New Roman" w:hAnsi="Times New Roman" w:cs="Times New Roman"/>
          <w:color w:val="000000" w:themeColor="text1"/>
          <w:sz w:val="24"/>
          <w:szCs w:val="24"/>
        </w:rPr>
        <w:t>en</w:t>
      </w:r>
      <w:r w:rsidR="00EE0A89">
        <w:rPr>
          <w:rFonts w:ascii="Times New Roman" w:eastAsia="Times New Roman" w:hAnsi="Times New Roman" w:cs="Times New Roman"/>
          <w:color w:val="000000" w:themeColor="text1"/>
          <w:sz w:val="24"/>
          <w:szCs w:val="24"/>
        </w:rPr>
        <w:t xml:space="preserve"> data moet overgebracht worden naar een ander </w:t>
      </w:r>
      <w:del w:id="307" w:author="Huijsman, Matthijs" w:date="2018-10-25T09:35:00Z">
        <w:r w:rsidR="00EE0A89" w:rsidDel="005744BD">
          <w:rPr>
            <w:rFonts w:ascii="Times New Roman" w:eastAsia="Times New Roman" w:hAnsi="Times New Roman" w:cs="Times New Roman"/>
            <w:color w:val="000000" w:themeColor="text1"/>
            <w:sz w:val="24"/>
            <w:szCs w:val="24"/>
          </w:rPr>
          <w:delText>werkomgeving</w:delText>
        </w:r>
      </w:del>
      <w:ins w:id="308" w:author="Huijsman, Matthijs" w:date="2018-10-25T09:35:00Z">
        <w:r w:rsidR="005744BD">
          <w:rPr>
            <w:rFonts w:ascii="Times New Roman" w:eastAsia="Times New Roman" w:hAnsi="Times New Roman" w:cs="Times New Roman"/>
            <w:color w:val="000000" w:themeColor="text1"/>
            <w:sz w:val="24"/>
            <w:szCs w:val="24"/>
          </w:rPr>
          <w:t>systeem</w:t>
        </w:r>
      </w:ins>
      <w:r w:rsidR="00EE0A89">
        <w:rPr>
          <w:rFonts w:ascii="Times New Roman" w:eastAsia="Times New Roman" w:hAnsi="Times New Roman" w:cs="Times New Roman"/>
          <w:color w:val="000000" w:themeColor="text1"/>
          <w:sz w:val="24"/>
          <w:szCs w:val="24"/>
        </w:rPr>
        <w:t xml:space="preserve">. </w:t>
      </w:r>
      <w:r w:rsidR="00055EA2">
        <w:rPr>
          <w:rFonts w:ascii="Times New Roman" w:eastAsia="Times New Roman" w:hAnsi="Times New Roman" w:cs="Times New Roman"/>
          <w:color w:val="000000" w:themeColor="text1"/>
          <w:sz w:val="24"/>
          <w:szCs w:val="24"/>
        </w:rPr>
        <w:t>Daarna wordt er onderzocht welk</w:t>
      </w:r>
      <w:del w:id="309" w:author="Huijsman, Matthijs" w:date="2018-10-25T09:35:00Z">
        <w:r w:rsidR="00055EA2" w:rsidDel="005744BD">
          <w:rPr>
            <w:rFonts w:ascii="Times New Roman" w:eastAsia="Times New Roman" w:hAnsi="Times New Roman" w:cs="Times New Roman"/>
            <w:color w:val="000000" w:themeColor="text1"/>
            <w:sz w:val="24"/>
            <w:szCs w:val="24"/>
          </w:rPr>
          <w:delText>e</w:delText>
        </w:r>
      </w:del>
      <w:r w:rsidR="00055EA2">
        <w:rPr>
          <w:rFonts w:ascii="Times New Roman" w:eastAsia="Times New Roman" w:hAnsi="Times New Roman" w:cs="Times New Roman"/>
          <w:color w:val="000000" w:themeColor="text1"/>
          <w:sz w:val="24"/>
          <w:szCs w:val="24"/>
        </w:rPr>
        <w:t xml:space="preserve"> </w:t>
      </w:r>
      <w:r w:rsidR="001F6478">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ins w:id="310" w:author="Huijsman, Matthijs" w:date="2018-10-25T09:36:00Z">
        <w:r w:rsidR="005744BD">
          <w:rPr>
            <w:rFonts w:ascii="Times New Roman" w:eastAsia="Times New Roman" w:hAnsi="Times New Roman" w:cs="Times New Roman"/>
            <w:color w:val="000000" w:themeColor="text1"/>
            <w:sz w:val="24"/>
            <w:szCs w:val="24"/>
          </w:rPr>
          <w:t xml:space="preserve">een </w:t>
        </w:r>
      </w:ins>
      <w:r w:rsidR="001F6478" w:rsidRPr="001F6478">
        <w:rPr>
          <w:rFonts w:ascii="Times New Roman" w:eastAsia="Times New Roman" w:hAnsi="Times New Roman" w:cs="Times New Roman"/>
          <w:i/>
          <w:color w:val="000000" w:themeColor="text1"/>
          <w:sz w:val="24"/>
          <w:szCs w:val="24"/>
        </w:rPr>
        <w:t>training set</w:t>
      </w:r>
      <w:r w:rsidR="001F6478">
        <w:rPr>
          <w:rFonts w:ascii="Times New Roman" w:eastAsia="Times New Roman" w:hAnsi="Times New Roman" w:cs="Times New Roman"/>
          <w:color w:val="000000" w:themeColor="text1"/>
          <w:sz w:val="24"/>
          <w:szCs w:val="24"/>
        </w:rPr>
        <w:t xml:space="preserve"> totdat de stress detecteren steeds accura</w:t>
      </w:r>
      <w:r w:rsidR="008E3F2D">
        <w:rPr>
          <w:rFonts w:ascii="Times New Roman" w:eastAsia="Times New Roman" w:hAnsi="Times New Roman" w:cs="Times New Roman"/>
          <w:color w:val="000000" w:themeColor="text1"/>
          <w:sz w:val="24"/>
          <w:szCs w:val="24"/>
        </w:rPr>
        <w:t>ter</w:t>
      </w:r>
      <w:r w:rsidR="001F6478">
        <w:rPr>
          <w:rFonts w:ascii="Times New Roman" w:eastAsia="Times New Roman" w:hAnsi="Times New Roman" w:cs="Times New Roman"/>
          <w:color w:val="000000" w:themeColor="text1"/>
          <w:sz w:val="24"/>
          <w:szCs w:val="24"/>
        </w:rPr>
        <w:t xml:space="preserve"> wordt. Vervolgens kan de </w:t>
      </w:r>
      <w:del w:id="311" w:author="Huijsman, Matthijs" w:date="2018-10-25T09:36:00Z">
        <w:r w:rsidR="001F6478" w:rsidDel="005744BD">
          <w:rPr>
            <w:rFonts w:ascii="Times New Roman" w:eastAsia="Times New Roman" w:hAnsi="Times New Roman" w:cs="Times New Roman"/>
            <w:color w:val="000000" w:themeColor="text1"/>
            <w:sz w:val="24"/>
            <w:szCs w:val="24"/>
          </w:rPr>
          <w:delText xml:space="preserve">computer </w:delText>
        </w:r>
      </w:del>
      <w:ins w:id="312" w:author="Huijsman, Matthijs" w:date="2018-10-25T09:36:00Z">
        <w:r w:rsidR="005744BD">
          <w:rPr>
            <w:rFonts w:ascii="Times New Roman" w:eastAsia="Times New Roman" w:hAnsi="Times New Roman" w:cs="Times New Roman"/>
            <w:color w:val="000000" w:themeColor="text1"/>
            <w:sz w:val="24"/>
            <w:szCs w:val="24"/>
          </w:rPr>
          <w:t>software</w:t>
        </w:r>
        <w:r w:rsidR="005744BD">
          <w:rPr>
            <w:rFonts w:ascii="Times New Roman" w:eastAsia="Times New Roman" w:hAnsi="Times New Roman" w:cs="Times New Roman"/>
            <w:color w:val="000000" w:themeColor="text1"/>
            <w:sz w:val="24"/>
            <w:szCs w:val="24"/>
          </w:rPr>
          <w:t xml:space="preserve"> </w:t>
        </w:r>
      </w:ins>
      <w:r w:rsidR="001F6478">
        <w:rPr>
          <w:rFonts w:ascii="Times New Roman" w:eastAsia="Times New Roman" w:hAnsi="Times New Roman" w:cs="Times New Roman"/>
          <w:color w:val="000000" w:themeColor="text1"/>
          <w:sz w:val="24"/>
          <w:szCs w:val="24"/>
        </w:rPr>
        <w:t xml:space="preserve">met die kennis met een nieuwe dataset als </w:t>
      </w:r>
      <w:r w:rsidR="001F6478" w:rsidRPr="001F6478">
        <w:rPr>
          <w:rFonts w:ascii="Times New Roman" w:eastAsia="Times New Roman" w:hAnsi="Times New Roman" w:cs="Times New Roman"/>
          <w:i/>
          <w:color w:val="000000" w:themeColor="text1"/>
          <w:sz w:val="24"/>
          <w:szCs w:val="24"/>
        </w:rPr>
        <w:t xml:space="preserve">test set </w:t>
      </w:r>
      <w:r w:rsidR="001F6478">
        <w:rPr>
          <w:rFonts w:ascii="Times New Roman" w:eastAsia="Times New Roman" w:hAnsi="Times New Roman" w:cs="Times New Roman"/>
          <w:color w:val="000000" w:themeColor="text1"/>
          <w:sz w:val="24"/>
          <w:szCs w:val="24"/>
        </w:rPr>
        <w:t xml:space="preserve">gebruiken. </w:t>
      </w:r>
    </w:p>
    <w:p w14:paraId="7A0CD1E8" w14:textId="58DDA618" w:rsidR="00DE5ABB" w:rsidRPr="004776F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4776F6" w:rsidRDefault="00DE5ABB" w:rsidP="00DE5ABB">
      <w:pPr>
        <w:spacing w:line="360" w:lineRule="auto"/>
        <w:ind w:right="30"/>
        <w:jc w:val="center"/>
        <w:rPr>
          <w:rFonts w:ascii="Times New Roman" w:eastAsia="Times New Roman" w:hAnsi="Times New Roman" w:cs="Times New Roman"/>
          <w:color w:val="FF0000"/>
          <w:sz w:val="24"/>
          <w:szCs w:val="24"/>
        </w:rPr>
      </w:pPr>
      <w:r w:rsidRPr="004776F6">
        <w:rPr>
          <w:rFonts w:ascii="Times New Roman" w:hAnsi="Times New Roman" w:cs="Times New Roman"/>
          <w:noProof/>
        </w:rPr>
        <w:lastRenderedPageBreak/>
        <w:drawing>
          <wp:inline distT="0" distB="0" distL="0" distR="0" wp14:anchorId="19217265" wp14:editId="3D1D4D05">
            <wp:extent cx="4678791" cy="7617459"/>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969" cy="7622633"/>
                    </a:xfrm>
                    <a:prstGeom prst="rect">
                      <a:avLst/>
                    </a:prstGeom>
                    <a:noFill/>
                    <a:ln>
                      <a:noFill/>
                    </a:ln>
                  </pic:spPr>
                </pic:pic>
              </a:graphicData>
            </a:graphic>
          </wp:inline>
        </w:drawing>
      </w:r>
    </w:p>
    <w:p w14:paraId="686274B6" w14:textId="0BEF3EA7" w:rsidR="00DE5ABB" w:rsidRPr="004776F6" w:rsidRDefault="00DE5ABB" w:rsidP="00DE5ABB">
      <w:pPr>
        <w:spacing w:line="360" w:lineRule="auto"/>
        <w:ind w:right="30"/>
        <w:rPr>
          <w:rStyle w:val="SubtleEmphasis"/>
          <w:rFonts w:ascii="Times New Roman" w:hAnsi="Times New Roman" w:cs="Times New Roman"/>
        </w:rPr>
      </w:pPr>
      <w:r w:rsidRPr="004776F6">
        <w:rPr>
          <w:rStyle w:val="SubtleEmphasis"/>
          <w:rFonts w:ascii="Times New Roman" w:hAnsi="Times New Roman" w:cs="Times New Roman"/>
        </w:rPr>
        <w:t xml:space="preserve">Fig. 1 Diagram van </w:t>
      </w:r>
      <w:r w:rsidR="004776F6">
        <w:rPr>
          <w:rStyle w:val="SubtleEmphasis"/>
          <w:rFonts w:ascii="Times New Roman" w:hAnsi="Times New Roman" w:cs="Times New Roman"/>
        </w:rPr>
        <w:t xml:space="preserve">gehele proces voor huidige </w:t>
      </w:r>
      <w:r w:rsidRPr="004776F6">
        <w:rPr>
          <w:rStyle w:val="SubtleEmphasis"/>
          <w:rFonts w:ascii="Times New Roman" w:hAnsi="Times New Roman" w:cs="Times New Roman"/>
        </w:rPr>
        <w:t>onderzoek</w:t>
      </w:r>
      <w:r w:rsidR="004776F6">
        <w:rPr>
          <w:rStyle w:val="SubtleEmphasis"/>
          <w:rFonts w:ascii="Times New Roman" w:hAnsi="Times New Roman" w:cs="Times New Roman"/>
        </w:rPr>
        <w:t xml:space="preserve"> stress detectie op basis van sensoren en data</w:t>
      </w:r>
    </w:p>
    <w:p w14:paraId="41408907" w14:textId="77777777" w:rsidR="00A30321" w:rsidRPr="004776F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AF572E" w:rsidRDefault="00DE5ABB" w:rsidP="006A4A91">
      <w:pPr>
        <w:pStyle w:val="Heading2"/>
        <w:spacing w:line="360" w:lineRule="auto"/>
        <w:jc w:val="both"/>
        <w:rPr>
          <w:rFonts w:ascii="Times New Roman" w:eastAsia="Times New Roman" w:hAnsi="Times New Roman" w:cs="Times New Roman"/>
          <w:b/>
          <w:color w:val="222222"/>
          <w:sz w:val="28"/>
          <w:szCs w:val="28"/>
          <w:lang w:val="en-US"/>
          <w:rPrChange w:id="313" w:author="Huijsman, Matthijs" w:date="2018-10-18T12:47:00Z">
            <w:rPr>
              <w:rFonts w:ascii="Times New Roman" w:eastAsia="Times New Roman" w:hAnsi="Times New Roman" w:cs="Times New Roman"/>
              <w:b/>
              <w:color w:val="222222"/>
              <w:sz w:val="28"/>
              <w:szCs w:val="28"/>
            </w:rPr>
          </w:rPrChange>
        </w:rPr>
      </w:pPr>
      <w:bookmarkStart w:id="314" w:name="_Toc526474145"/>
      <w:r w:rsidRPr="00AF572E">
        <w:rPr>
          <w:rFonts w:ascii="Times New Roman" w:eastAsia="Times New Roman" w:hAnsi="Times New Roman" w:cs="Times New Roman"/>
          <w:b/>
          <w:color w:val="222222"/>
          <w:sz w:val="28"/>
          <w:szCs w:val="28"/>
          <w:lang w:val="en-US"/>
          <w:rPrChange w:id="315" w:author="Huijsman, Matthijs" w:date="2018-10-18T12:47:00Z">
            <w:rPr>
              <w:rFonts w:ascii="Times New Roman" w:eastAsia="Times New Roman" w:hAnsi="Times New Roman" w:cs="Times New Roman"/>
              <w:b/>
              <w:color w:val="222222"/>
              <w:sz w:val="28"/>
              <w:szCs w:val="28"/>
            </w:rPr>
          </w:rPrChange>
        </w:rPr>
        <w:t xml:space="preserve">3.2 </w:t>
      </w:r>
      <w:proofErr w:type="spellStart"/>
      <w:r w:rsidR="008C56B4" w:rsidRPr="00AF572E">
        <w:rPr>
          <w:rFonts w:ascii="Times New Roman" w:eastAsia="Times New Roman" w:hAnsi="Times New Roman" w:cs="Times New Roman"/>
          <w:b/>
          <w:color w:val="222222"/>
          <w:sz w:val="28"/>
          <w:szCs w:val="28"/>
          <w:lang w:val="en-US"/>
          <w:rPrChange w:id="316" w:author="Huijsman, Matthijs" w:date="2018-10-18T12:47:00Z">
            <w:rPr>
              <w:rFonts w:ascii="Times New Roman" w:eastAsia="Times New Roman" w:hAnsi="Times New Roman" w:cs="Times New Roman"/>
              <w:b/>
              <w:color w:val="222222"/>
              <w:sz w:val="28"/>
              <w:szCs w:val="28"/>
            </w:rPr>
          </w:rPrChange>
        </w:rPr>
        <w:t>Bestaand</w:t>
      </w:r>
      <w:proofErr w:type="spellEnd"/>
      <w:r w:rsidR="008C56B4" w:rsidRPr="00AF572E">
        <w:rPr>
          <w:rFonts w:ascii="Times New Roman" w:eastAsia="Times New Roman" w:hAnsi="Times New Roman" w:cs="Times New Roman"/>
          <w:b/>
          <w:color w:val="222222"/>
          <w:sz w:val="28"/>
          <w:szCs w:val="28"/>
          <w:lang w:val="en-US"/>
          <w:rPrChange w:id="317" w:author="Huijsman, Matthijs" w:date="2018-10-18T12:47:00Z">
            <w:rPr>
              <w:rFonts w:ascii="Times New Roman" w:eastAsia="Times New Roman" w:hAnsi="Times New Roman" w:cs="Times New Roman"/>
              <w:b/>
              <w:color w:val="222222"/>
              <w:sz w:val="28"/>
              <w:szCs w:val="28"/>
            </w:rPr>
          </w:rPrChange>
        </w:rPr>
        <w:t xml:space="preserve"> </w:t>
      </w:r>
      <w:proofErr w:type="spellStart"/>
      <w:r w:rsidR="008C56B4" w:rsidRPr="00AF572E">
        <w:rPr>
          <w:rFonts w:ascii="Times New Roman" w:eastAsia="Times New Roman" w:hAnsi="Times New Roman" w:cs="Times New Roman"/>
          <w:b/>
          <w:color w:val="222222"/>
          <w:sz w:val="28"/>
          <w:szCs w:val="28"/>
          <w:lang w:val="en-US"/>
          <w:rPrChange w:id="318" w:author="Huijsman, Matthijs" w:date="2018-10-18T12:47:00Z">
            <w:rPr>
              <w:rFonts w:ascii="Times New Roman" w:eastAsia="Times New Roman" w:hAnsi="Times New Roman" w:cs="Times New Roman"/>
              <w:b/>
              <w:color w:val="222222"/>
              <w:sz w:val="28"/>
              <w:szCs w:val="28"/>
            </w:rPr>
          </w:rPrChange>
        </w:rPr>
        <w:t>onderzoek</w:t>
      </w:r>
      <w:proofErr w:type="spellEnd"/>
      <w:r w:rsidR="008C56B4" w:rsidRPr="00AF572E">
        <w:rPr>
          <w:rFonts w:ascii="Times New Roman" w:eastAsia="Times New Roman" w:hAnsi="Times New Roman" w:cs="Times New Roman"/>
          <w:b/>
          <w:color w:val="222222"/>
          <w:sz w:val="28"/>
          <w:szCs w:val="28"/>
          <w:lang w:val="en-US"/>
          <w:rPrChange w:id="319" w:author="Huijsman, Matthijs" w:date="2018-10-18T12:47:00Z">
            <w:rPr>
              <w:rFonts w:ascii="Times New Roman" w:eastAsia="Times New Roman" w:hAnsi="Times New Roman" w:cs="Times New Roman"/>
              <w:b/>
              <w:color w:val="222222"/>
              <w:sz w:val="28"/>
              <w:szCs w:val="28"/>
            </w:rPr>
          </w:rPrChange>
        </w:rPr>
        <w:t xml:space="preserve"> I</w:t>
      </w:r>
      <w:bookmarkEnd w:id="314"/>
    </w:p>
    <w:p w14:paraId="482A7910" w14:textId="3B1522CA" w:rsidR="00D02A4C" w:rsidRPr="00AF572E" w:rsidRDefault="008C56B4" w:rsidP="006A4A91">
      <w:pPr>
        <w:pStyle w:val="Heading3"/>
        <w:spacing w:line="360" w:lineRule="auto"/>
        <w:jc w:val="both"/>
        <w:rPr>
          <w:rFonts w:ascii="Times New Roman" w:eastAsia="Times New Roman" w:hAnsi="Times New Roman" w:cs="Times New Roman"/>
          <w:i/>
          <w:color w:val="222222"/>
          <w:lang w:val="en-US"/>
          <w:rPrChange w:id="320" w:author="Huijsman, Matthijs" w:date="2018-10-18T12:47:00Z">
            <w:rPr>
              <w:rFonts w:ascii="Times New Roman" w:eastAsia="Times New Roman" w:hAnsi="Times New Roman" w:cs="Times New Roman"/>
              <w:i/>
              <w:color w:val="222222"/>
            </w:rPr>
          </w:rPrChange>
        </w:rPr>
      </w:pPr>
      <w:bookmarkStart w:id="321" w:name="_Toc526474146"/>
      <w:r w:rsidRPr="00AF572E">
        <w:rPr>
          <w:rFonts w:ascii="Times New Roman" w:eastAsia="Times New Roman" w:hAnsi="Times New Roman" w:cs="Times New Roman"/>
          <w:i/>
          <w:color w:val="222222"/>
          <w:lang w:val="en-US"/>
          <w:rPrChange w:id="322" w:author="Huijsman, Matthijs" w:date="2018-10-18T12:47:00Z">
            <w:rPr>
              <w:rFonts w:ascii="Times New Roman" w:eastAsia="Times New Roman" w:hAnsi="Times New Roman" w:cs="Times New Roman"/>
              <w:i/>
              <w:color w:val="222222"/>
            </w:rPr>
          </w:rPrChange>
        </w:rPr>
        <w:t>“Wearable Sensor Based Stress Management Using Integrated Respiratory and ECG Waveforms”</w:t>
      </w:r>
      <w:r w:rsidR="00904128" w:rsidRPr="00AF572E">
        <w:rPr>
          <w:rFonts w:ascii="Times New Roman" w:eastAsia="Times New Roman" w:hAnsi="Times New Roman" w:cs="Times New Roman"/>
          <w:i/>
          <w:color w:val="222222"/>
          <w:lang w:val="en-US"/>
          <w:rPrChange w:id="323" w:author="Huijsman, Matthijs" w:date="2018-10-18T12:47:00Z">
            <w:rPr>
              <w:rFonts w:ascii="Times New Roman" w:eastAsia="Times New Roman" w:hAnsi="Times New Roman" w:cs="Times New Roman"/>
              <w:i/>
              <w:color w:val="222222"/>
            </w:rPr>
          </w:rPrChange>
        </w:rPr>
        <w:t xml:space="preserve"> – IEEE Xplore</w:t>
      </w:r>
      <w:r w:rsidR="005E4174" w:rsidRPr="00AF572E">
        <w:rPr>
          <w:rFonts w:ascii="Times New Roman" w:eastAsia="Times New Roman" w:hAnsi="Times New Roman" w:cs="Times New Roman"/>
          <w:i/>
          <w:color w:val="222222"/>
          <w:lang w:val="en-US"/>
          <w:rPrChange w:id="324" w:author="Huijsman, Matthijs" w:date="2018-10-18T12:47:00Z">
            <w:rPr>
              <w:rFonts w:ascii="Times New Roman" w:eastAsia="Times New Roman" w:hAnsi="Times New Roman" w:cs="Times New Roman"/>
              <w:i/>
              <w:color w:val="222222"/>
            </w:rPr>
          </w:rPrChange>
        </w:rPr>
        <w:t xml:space="preserve"> [1]</w:t>
      </w:r>
      <w:bookmarkEnd w:id="321"/>
    </w:p>
    <w:p w14:paraId="28ACC706" w14:textId="77777777" w:rsidR="00A30321" w:rsidRPr="00AF572E" w:rsidRDefault="00A30321" w:rsidP="00A30321">
      <w:pPr>
        <w:rPr>
          <w:rFonts w:ascii="Times New Roman" w:hAnsi="Times New Roman" w:cs="Times New Roman"/>
          <w:lang w:val="en-US"/>
          <w:rPrChange w:id="325" w:author="Huijsman, Matthijs" w:date="2018-10-18T12:47:00Z">
            <w:rPr>
              <w:rFonts w:ascii="Times New Roman" w:hAnsi="Times New Roman" w:cs="Times New Roman"/>
            </w:rPr>
          </w:rPrChange>
        </w:rPr>
      </w:pPr>
    </w:p>
    <w:p w14:paraId="482A7911" w14:textId="2E73FD15"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4776F6">
        <w:rPr>
          <w:rFonts w:ascii="Times New Roman" w:eastAsia="Times New Roman" w:hAnsi="Times New Roman" w:cs="Times New Roman"/>
          <w:color w:val="222222"/>
          <w:sz w:val="24"/>
          <w:szCs w:val="24"/>
        </w:rPr>
        <w:t>IoT</w:t>
      </w:r>
      <w:proofErr w:type="spellEnd"/>
      <w:r w:rsidRPr="004776F6">
        <w:rPr>
          <w:rFonts w:ascii="Times New Roman" w:eastAsia="Times New Roman" w:hAnsi="Times New Roman" w:cs="Times New Roman"/>
          <w:color w:val="222222"/>
          <w:sz w:val="24"/>
          <w:szCs w:val="24"/>
        </w:rPr>
        <w:t xml:space="preserve"> (Internet of </w:t>
      </w:r>
      <w:proofErr w:type="spellStart"/>
      <w:r w:rsidRPr="004776F6">
        <w:rPr>
          <w:rFonts w:ascii="Times New Roman" w:eastAsia="Times New Roman" w:hAnsi="Times New Roman" w:cs="Times New Roman"/>
          <w:color w:val="222222"/>
          <w:sz w:val="24"/>
          <w:szCs w:val="24"/>
        </w:rPr>
        <w:t>Things</w:t>
      </w:r>
      <w:proofErr w:type="spellEnd"/>
      <w:r w:rsidRPr="004776F6">
        <w:rPr>
          <w:rFonts w:ascii="Times New Roman" w:eastAsia="Times New Roman" w:hAnsi="Times New Roman" w:cs="Times New Roman"/>
          <w:color w:val="222222"/>
          <w:sz w:val="24"/>
          <w:szCs w:val="24"/>
        </w:rPr>
        <w:t xml:space="preserve">) en fitness banden zijn beschikbaar om hartslagvariabiliteit te gebruiken om stressniveau te meten. De HRV (hartslagvariabiliteit) kan de variatie laten zien in meeste gevallen. Bijvoorbeeld de hartslag kan hoger zijn van mensen die staan dan wanneer zij zitten. Daardoor </w:t>
      </w:r>
      <w:ins w:id="326" w:author="Huijsman, Matthijs" w:date="2018-10-25T09:37:00Z">
        <w:r w:rsidR="005744BD">
          <w:rPr>
            <w:rFonts w:ascii="Times New Roman" w:eastAsia="Times New Roman" w:hAnsi="Times New Roman" w:cs="Times New Roman"/>
            <w:color w:val="222222"/>
            <w:sz w:val="24"/>
            <w:szCs w:val="24"/>
          </w:rPr>
          <w:t>zal</w:t>
        </w:r>
      </w:ins>
      <w:del w:id="327" w:author="Huijsman, Matthijs" w:date="2018-10-25T09:37:00Z">
        <w:r w:rsidRPr="004776F6" w:rsidDel="005744BD">
          <w:rPr>
            <w:rFonts w:ascii="Times New Roman" w:eastAsia="Times New Roman" w:hAnsi="Times New Roman" w:cs="Times New Roman"/>
            <w:color w:val="222222"/>
            <w:sz w:val="24"/>
            <w:szCs w:val="24"/>
          </w:rPr>
          <w:delText>is</w:delText>
        </w:r>
      </w:del>
      <w:r w:rsidRPr="004776F6">
        <w:rPr>
          <w:rFonts w:ascii="Times New Roman" w:eastAsia="Times New Roman" w:hAnsi="Times New Roman" w:cs="Times New Roman"/>
          <w:color w:val="222222"/>
          <w:sz w:val="24"/>
          <w:szCs w:val="24"/>
        </w:rPr>
        <w:t xml:space="preserve"> het gebruik maken van alleen hartslagvariabiliteit als indicator om mentale stress te detecteren tot misclassificatie leiden.</w:t>
      </w:r>
    </w:p>
    <w:p w14:paraId="482A7912" w14:textId="5AE959DA"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HRV </w:t>
      </w:r>
      <w:r w:rsidR="00024A53" w:rsidRPr="004776F6">
        <w:rPr>
          <w:rFonts w:ascii="Times New Roman" w:eastAsia="Times New Roman" w:hAnsi="Times New Roman" w:cs="Times New Roman"/>
          <w:color w:val="222222"/>
          <w:sz w:val="24"/>
          <w:szCs w:val="24"/>
        </w:rPr>
        <w:t>en</w:t>
      </w:r>
      <w:r w:rsidRPr="004776F6">
        <w:rPr>
          <w:rFonts w:ascii="Times New Roman" w:eastAsia="Times New Roman" w:hAnsi="Times New Roman" w:cs="Times New Roman"/>
          <w:color w:val="222222"/>
          <w:sz w:val="24"/>
          <w:szCs w:val="24"/>
        </w:rPr>
        <w:t xml:space="preserve"> bloeddruk kunnen de activiteiten van</w:t>
      </w:r>
      <w:ins w:id="328" w:author="Huijsman, Matthijs" w:date="2018-10-25T09:37:00Z">
        <w:r w:rsidR="005744BD">
          <w:rPr>
            <w:rFonts w:ascii="Times New Roman" w:eastAsia="Times New Roman" w:hAnsi="Times New Roman" w:cs="Times New Roman"/>
            <w:color w:val="222222"/>
            <w:sz w:val="24"/>
            <w:szCs w:val="24"/>
          </w:rPr>
          <w:t xml:space="preserve"> het</w:t>
        </w:r>
      </w:ins>
      <w:r w:rsidRPr="004776F6">
        <w:rPr>
          <w:rFonts w:ascii="Times New Roman" w:eastAsia="Times New Roman" w:hAnsi="Times New Roman" w:cs="Times New Roman"/>
          <w:color w:val="222222"/>
          <w:sz w:val="24"/>
          <w:szCs w:val="24"/>
        </w:rPr>
        <w:t xml:space="preserve"> sympathisch en </w:t>
      </w:r>
      <w:r w:rsidR="00D1476D" w:rsidRPr="004776F6">
        <w:rPr>
          <w:rFonts w:ascii="Times New Roman" w:eastAsia="Times New Roman" w:hAnsi="Times New Roman" w:cs="Times New Roman"/>
          <w:color w:val="222222"/>
          <w:sz w:val="24"/>
          <w:szCs w:val="24"/>
        </w:rPr>
        <w:t>parasympatisch</w:t>
      </w:r>
      <w:r w:rsidRPr="004776F6">
        <w:rPr>
          <w:rFonts w:ascii="Times New Roman" w:eastAsia="Times New Roman" w:hAnsi="Times New Roman" w:cs="Times New Roman"/>
          <w:color w:val="222222"/>
          <w:sz w:val="24"/>
          <w:szCs w:val="24"/>
        </w:rPr>
        <w:t xml:space="preserve"> zenuwstelsel monitoren.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wordt beschouwd als een </w:t>
      </w:r>
      <w:proofErr w:type="spellStart"/>
      <w:r w:rsidRPr="004776F6">
        <w:rPr>
          <w:rFonts w:ascii="Times New Roman" w:eastAsia="Times New Roman" w:hAnsi="Times New Roman" w:cs="Times New Roman"/>
          <w:color w:val="222222"/>
          <w:sz w:val="24"/>
          <w:szCs w:val="24"/>
        </w:rPr>
        <w:t>biomarker</w:t>
      </w:r>
      <w:proofErr w:type="spellEnd"/>
      <w:r w:rsidRPr="004776F6">
        <w:rPr>
          <w:rFonts w:ascii="Times New Roman" w:eastAsia="Times New Roman" w:hAnsi="Times New Roman" w:cs="Times New Roman"/>
          <w:color w:val="222222"/>
          <w:sz w:val="24"/>
          <w:szCs w:val="24"/>
        </w:rPr>
        <w:t xml:space="preserve"> voor stress. In de metingen van de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is te zien dat de </w:t>
      </w:r>
      <w:proofErr w:type="spellStart"/>
      <w:r w:rsidRPr="004776F6">
        <w:rPr>
          <w:rFonts w:ascii="Times New Roman" w:eastAsia="Times New Roman" w:hAnsi="Times New Roman" w:cs="Times New Roman"/>
          <w:color w:val="222222"/>
          <w:sz w:val="24"/>
          <w:szCs w:val="24"/>
        </w:rPr>
        <w:t>e</w:t>
      </w:r>
      <w:ins w:id="329" w:author="Huijsman, Matthijs" w:date="2018-10-25T09:37:00Z">
        <w:r w:rsidR="005744BD">
          <w:rPr>
            <w:rFonts w:ascii="Times New Roman" w:eastAsia="Times New Roman" w:hAnsi="Times New Roman" w:cs="Times New Roman"/>
            <w:color w:val="222222"/>
            <w:sz w:val="24"/>
            <w:szCs w:val="24"/>
          </w:rPr>
          <w:t>n</w:t>
        </w:r>
      </w:ins>
      <w:del w:id="330" w:author="Huijsman, Matthijs" w:date="2018-10-25T09:37:00Z">
        <w:r w:rsidRPr="004776F6" w:rsidDel="005744BD">
          <w:rPr>
            <w:rFonts w:ascii="Times New Roman" w:eastAsia="Times New Roman" w:hAnsi="Times New Roman" w:cs="Times New Roman"/>
            <w:color w:val="222222"/>
            <w:sz w:val="24"/>
            <w:szCs w:val="24"/>
          </w:rPr>
          <w:delText>c</w:delText>
        </w:r>
      </w:del>
      <w:r w:rsidRPr="004776F6">
        <w:rPr>
          <w:rFonts w:ascii="Times New Roman" w:eastAsia="Times New Roman" w:hAnsi="Times New Roman" w:cs="Times New Roman"/>
          <w:color w:val="222222"/>
          <w:sz w:val="24"/>
          <w:szCs w:val="24"/>
        </w:rPr>
        <w:t>criene</w:t>
      </w:r>
      <w:proofErr w:type="spellEnd"/>
      <w:r w:rsidRPr="004776F6">
        <w:rPr>
          <w:rFonts w:ascii="Times New Roman" w:eastAsia="Times New Roman" w:hAnsi="Times New Roman" w:cs="Times New Roman"/>
          <w:color w:val="222222"/>
          <w:sz w:val="24"/>
          <w:szCs w:val="24"/>
        </w:rPr>
        <w:t xml:space="preserve"> zweet activiteit alleen </w:t>
      </w:r>
      <w:del w:id="331" w:author="Huijsman, Matthijs" w:date="2018-10-25T09:37:00Z">
        <w:r w:rsidRPr="004776F6" w:rsidDel="005744BD">
          <w:rPr>
            <w:rFonts w:ascii="Times New Roman" w:eastAsia="Times New Roman" w:hAnsi="Times New Roman" w:cs="Times New Roman"/>
            <w:color w:val="222222"/>
            <w:sz w:val="24"/>
            <w:szCs w:val="24"/>
          </w:rPr>
          <w:delText xml:space="preserve">beheerd </w:delText>
        </w:r>
      </w:del>
      <w:ins w:id="332" w:author="Huijsman, Matthijs" w:date="2018-10-25T09:37:00Z">
        <w:r w:rsidR="005744BD">
          <w:rPr>
            <w:rFonts w:ascii="Times New Roman" w:eastAsia="Times New Roman" w:hAnsi="Times New Roman" w:cs="Times New Roman"/>
            <w:color w:val="222222"/>
            <w:sz w:val="24"/>
            <w:szCs w:val="24"/>
          </w:rPr>
          <w:t>geregeld</w:t>
        </w:r>
        <w:r w:rsidR="005744BD" w:rsidRPr="004776F6">
          <w:rPr>
            <w:rFonts w:ascii="Times New Roman" w:eastAsia="Times New Roman" w:hAnsi="Times New Roman" w:cs="Times New Roman"/>
            <w:color w:val="222222"/>
            <w:sz w:val="24"/>
            <w:szCs w:val="24"/>
          </w:rPr>
          <w:t xml:space="preserve"> </w:t>
        </w:r>
      </w:ins>
      <w:r w:rsidRPr="004776F6">
        <w:rPr>
          <w:rFonts w:ascii="Times New Roman" w:eastAsia="Times New Roman" w:hAnsi="Times New Roman" w:cs="Times New Roman"/>
          <w:color w:val="222222"/>
          <w:sz w:val="24"/>
          <w:szCs w:val="24"/>
        </w:rPr>
        <w:t xml:space="preserve">wordt door </w:t>
      </w:r>
      <w:ins w:id="333" w:author="Huijsman, Matthijs" w:date="2018-10-25T09:37:00Z">
        <w:r w:rsidR="005744BD">
          <w:rPr>
            <w:rFonts w:ascii="Times New Roman" w:eastAsia="Times New Roman" w:hAnsi="Times New Roman" w:cs="Times New Roman"/>
            <w:color w:val="222222"/>
            <w:sz w:val="24"/>
            <w:szCs w:val="24"/>
          </w:rPr>
          <w:t xml:space="preserve">het </w:t>
        </w:r>
      </w:ins>
      <w:r w:rsidRPr="004776F6">
        <w:rPr>
          <w:rFonts w:ascii="Times New Roman" w:eastAsia="Times New Roman" w:hAnsi="Times New Roman" w:cs="Times New Roman"/>
          <w:color w:val="222222"/>
          <w:sz w:val="24"/>
          <w:szCs w:val="24"/>
        </w:rPr>
        <w:t xml:space="preserve">sympathisch zenuwstelsel. De variëteit van de huidgeleiding hangt af van de zweetafscheiding. Wanneer een persoon onder stress is, wordt het sympathisch zenuwstelsel in actie geplaatst. Zweetafscheiding van zweetklieren vermindert de weerstand van de huid en </w:t>
      </w:r>
      <w:del w:id="334" w:author="Huijsman, Matthijs" w:date="2018-10-25T09:38:00Z">
        <w:r w:rsidRPr="004776F6" w:rsidDel="005744BD">
          <w:rPr>
            <w:rFonts w:ascii="Times New Roman" w:eastAsia="Times New Roman" w:hAnsi="Times New Roman" w:cs="Times New Roman"/>
            <w:color w:val="222222"/>
            <w:sz w:val="24"/>
            <w:szCs w:val="24"/>
          </w:rPr>
          <w:delText xml:space="preserve">wordt </w:delText>
        </w:r>
      </w:del>
      <w:r w:rsidRPr="004776F6">
        <w:rPr>
          <w:rFonts w:ascii="Times New Roman" w:eastAsia="Times New Roman" w:hAnsi="Times New Roman" w:cs="Times New Roman"/>
          <w:color w:val="222222"/>
          <w:sz w:val="24"/>
          <w:szCs w:val="24"/>
        </w:rPr>
        <w:t xml:space="preserve">de huidgeleiding </w:t>
      </w:r>
      <w:ins w:id="335" w:author="Huijsman, Matthijs" w:date="2018-10-25T09:38:00Z">
        <w:r w:rsidR="005744BD">
          <w:rPr>
            <w:rFonts w:ascii="Times New Roman" w:eastAsia="Times New Roman" w:hAnsi="Times New Roman" w:cs="Times New Roman"/>
            <w:color w:val="222222"/>
            <w:sz w:val="24"/>
            <w:szCs w:val="24"/>
          </w:rPr>
          <w:t xml:space="preserve">wordt </w:t>
        </w:r>
      </w:ins>
      <w:r w:rsidRPr="004776F6">
        <w:rPr>
          <w:rFonts w:ascii="Times New Roman" w:eastAsia="Times New Roman" w:hAnsi="Times New Roman" w:cs="Times New Roman"/>
          <w:color w:val="222222"/>
          <w:sz w:val="24"/>
          <w:szCs w:val="24"/>
        </w:rPr>
        <w:t xml:space="preserve">verhoogd. Dus huidgeleiding kan men beschouwen als een indicator voor </w:t>
      </w:r>
      <w:r w:rsidR="00D1476D" w:rsidRPr="004776F6">
        <w:rPr>
          <w:rFonts w:ascii="Times New Roman" w:eastAsia="Times New Roman" w:hAnsi="Times New Roman" w:cs="Times New Roman"/>
          <w:color w:val="222222"/>
          <w:sz w:val="24"/>
          <w:szCs w:val="24"/>
        </w:rPr>
        <w:t>sympathische</w:t>
      </w:r>
      <w:r w:rsidRPr="004776F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Pr="004776F6">
        <w:rPr>
          <w:rFonts w:ascii="Times New Roman" w:eastAsia="Times New Roman" w:hAnsi="Times New Roman" w:cs="Times New Roman"/>
          <w:i/>
          <w:color w:val="222222"/>
          <w:sz w:val="24"/>
          <w:szCs w:val="24"/>
        </w:rPr>
        <w:t xml:space="preserve">figuur </w:t>
      </w:r>
      <w:del w:id="336" w:author="Huijsman, Matthijs" w:date="2018-10-25T09:38:00Z">
        <w:r w:rsidRPr="004776F6" w:rsidDel="005744BD">
          <w:rPr>
            <w:rFonts w:ascii="Times New Roman" w:eastAsia="Times New Roman" w:hAnsi="Times New Roman" w:cs="Times New Roman"/>
            <w:i/>
            <w:color w:val="222222"/>
            <w:sz w:val="24"/>
            <w:szCs w:val="24"/>
          </w:rPr>
          <w:delText>1</w:delText>
        </w:r>
      </w:del>
      <w:ins w:id="337" w:author="Huijsman, Matthijs" w:date="2018-10-25T09:38:00Z">
        <w:r w:rsidR="005744BD">
          <w:rPr>
            <w:rFonts w:ascii="Times New Roman" w:eastAsia="Times New Roman" w:hAnsi="Times New Roman" w:cs="Times New Roman"/>
            <w:i/>
            <w:color w:val="222222"/>
            <w:sz w:val="24"/>
            <w:szCs w:val="24"/>
          </w:rPr>
          <w:t>2</w:t>
        </w:r>
      </w:ins>
      <w:r w:rsidRPr="004776F6">
        <w:rPr>
          <w:rFonts w:ascii="Times New Roman" w:eastAsia="Times New Roman" w:hAnsi="Times New Roman" w:cs="Times New Roman"/>
          <w:color w:val="222222"/>
          <w:sz w:val="24"/>
          <w:szCs w:val="24"/>
        </w:rPr>
        <w:t>.</w:t>
      </w:r>
    </w:p>
    <w:p w14:paraId="482A7913" w14:textId="3558B248" w:rsidR="00D02A4C" w:rsidRPr="004776F6" w:rsidRDefault="008C56B4" w:rsidP="004776F6">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noProof/>
          <w:color w:val="222222"/>
          <w:sz w:val="24"/>
          <w:szCs w:val="24"/>
        </w:rPr>
        <w:lastRenderedPageBreak/>
        <w:drawing>
          <wp:inline distT="114300" distB="114300" distL="114300" distR="114300" wp14:anchorId="482A7A67" wp14:editId="25B66D15">
            <wp:extent cx="3605842" cy="22343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17194" cy="2241421"/>
                    </a:xfrm>
                    <a:prstGeom prst="rect">
                      <a:avLst/>
                    </a:prstGeom>
                    <a:ln/>
                  </pic:spPr>
                </pic:pic>
              </a:graphicData>
            </a:graphic>
          </wp:inline>
        </w:drawing>
      </w:r>
    </w:p>
    <w:p w14:paraId="26BC3C04" w14:textId="4F6013D4" w:rsidR="004776F6" w:rsidRDefault="004776F6" w:rsidP="004776F6">
      <w:pPr>
        <w:spacing w:line="360" w:lineRule="auto"/>
        <w:ind w:right="30"/>
        <w:jc w:val="both"/>
        <w:rPr>
          <w:rStyle w:val="SubtleEmphasis"/>
          <w:rFonts w:ascii="Times New Roman" w:hAnsi="Times New Roman" w:cs="Times New Roman"/>
        </w:rPr>
      </w:pPr>
      <w:r w:rsidRPr="004776F6">
        <w:rPr>
          <w:rStyle w:val="SubtleEmphasis"/>
          <w:rFonts w:ascii="Times New Roman" w:hAnsi="Times New Roman" w:cs="Times New Roman"/>
        </w:rPr>
        <w:t>Fig. 2 Sympathische zenuwstelsel aciditeit van het onderzoek</w:t>
      </w:r>
      <w:r>
        <w:rPr>
          <w:rStyle w:val="SubtleEmphasis"/>
          <w:rFonts w:ascii="Times New Roman" w:hAnsi="Times New Roman" w:cs="Times New Roman"/>
        </w:rPr>
        <w:t xml:space="preserve"> “</w:t>
      </w:r>
      <w:r w:rsidRPr="004776F6">
        <w:rPr>
          <w:rStyle w:val="SubtleEmphasis"/>
          <w:rFonts w:ascii="Times New Roman" w:hAnsi="Times New Roman" w:cs="Times New Roman"/>
        </w:rPr>
        <w:t xml:space="preserve">Wearable Sensor </w:t>
      </w:r>
      <w:proofErr w:type="spellStart"/>
      <w:r w:rsidRPr="004776F6">
        <w:rPr>
          <w:rStyle w:val="SubtleEmphasis"/>
          <w:rFonts w:ascii="Times New Roman" w:hAnsi="Times New Roman" w:cs="Times New Roman"/>
        </w:rPr>
        <w:t>Based</w:t>
      </w:r>
      <w:proofErr w:type="spellEnd"/>
      <w:r w:rsidRPr="004776F6">
        <w:rPr>
          <w:rStyle w:val="SubtleEmphasis"/>
          <w:rFonts w:ascii="Times New Roman" w:hAnsi="Times New Roman" w:cs="Times New Roman"/>
        </w:rPr>
        <w:t xml:space="preserve"> Stress Management Using </w:t>
      </w:r>
      <w:proofErr w:type="spellStart"/>
      <w:r w:rsidRPr="004776F6">
        <w:rPr>
          <w:rStyle w:val="SubtleEmphasis"/>
          <w:rFonts w:ascii="Times New Roman" w:hAnsi="Times New Roman" w:cs="Times New Roman"/>
        </w:rPr>
        <w:t>Integrated</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Respiratory</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and</w:t>
      </w:r>
      <w:proofErr w:type="spellEnd"/>
      <w:r w:rsidRPr="004776F6">
        <w:rPr>
          <w:rStyle w:val="SubtleEmphasis"/>
          <w:rFonts w:ascii="Times New Roman" w:hAnsi="Times New Roman" w:cs="Times New Roman"/>
        </w:rPr>
        <w:t xml:space="preserve"> ECG </w:t>
      </w:r>
      <w:proofErr w:type="spellStart"/>
      <w:r w:rsidRPr="004776F6">
        <w:rPr>
          <w:rStyle w:val="SubtleEmphasis"/>
          <w:rFonts w:ascii="Times New Roman" w:hAnsi="Times New Roman" w:cs="Times New Roman"/>
        </w:rPr>
        <w:t>Waveforms</w:t>
      </w:r>
      <w:proofErr w:type="spellEnd"/>
      <w:r>
        <w:rPr>
          <w:rStyle w:val="SubtleEmphasis"/>
          <w:rFonts w:ascii="Times New Roman" w:hAnsi="Times New Roman" w:cs="Times New Roman"/>
        </w:rPr>
        <w:t>” (blz. 2)</w:t>
      </w:r>
    </w:p>
    <w:p w14:paraId="33E5881B" w14:textId="77777777" w:rsidR="004776F6" w:rsidRPr="004776F6" w:rsidRDefault="004776F6" w:rsidP="004776F6">
      <w:pPr>
        <w:spacing w:line="360" w:lineRule="auto"/>
        <w:ind w:right="30"/>
        <w:jc w:val="both"/>
        <w:rPr>
          <w:rStyle w:val="SubtleEmphasis"/>
          <w:rFonts w:ascii="Times New Roman" w:hAnsi="Times New Roman" w:cs="Times New Roman"/>
        </w:rPr>
      </w:pPr>
    </w:p>
    <w:p w14:paraId="482A7914" w14:textId="593F1EF0" w:rsidR="00D02A4C" w:rsidRPr="004776F6" w:rsidRDefault="008C56B4" w:rsidP="004776F6">
      <w:pPr>
        <w:spacing w:line="360" w:lineRule="auto"/>
        <w:ind w:right="30" w:firstLine="720"/>
        <w:jc w:val="both"/>
        <w:rPr>
          <w:rFonts w:ascii="Times New Roman" w:eastAsia="Times New Roman" w:hAnsi="Times New Roman" w:cs="Times New Roman"/>
          <w:color w:val="222222"/>
          <w:sz w:val="24"/>
          <w:szCs w:val="24"/>
        </w:rPr>
      </w:pPr>
      <w:del w:id="338" w:author="Huijsman, Matthijs" w:date="2018-10-25T09:39:00Z">
        <w:r w:rsidRPr="004776F6" w:rsidDel="005744BD">
          <w:rPr>
            <w:rFonts w:ascii="Times New Roman" w:eastAsia="Times New Roman" w:hAnsi="Times New Roman" w:cs="Times New Roman"/>
            <w:color w:val="222222"/>
            <w:sz w:val="24"/>
            <w:szCs w:val="24"/>
          </w:rPr>
          <w:delText xml:space="preserve">In </w:delText>
        </w:r>
      </w:del>
      <w:ins w:id="339" w:author="Huijsman, Matthijs" w:date="2018-10-25T09:38:00Z">
        <w:r w:rsidR="005744BD">
          <w:rPr>
            <w:rFonts w:ascii="Times New Roman" w:eastAsia="Times New Roman" w:hAnsi="Times New Roman" w:cs="Times New Roman"/>
            <w:color w:val="222222"/>
            <w:sz w:val="24"/>
            <w:szCs w:val="24"/>
          </w:rPr>
          <w:t>D</w:t>
        </w:r>
      </w:ins>
      <w:del w:id="340" w:author="Huijsman, Matthijs" w:date="2018-10-25T09:38:00Z">
        <w:r w:rsidRPr="004776F6" w:rsidDel="005744BD">
          <w:rPr>
            <w:rFonts w:ascii="Times New Roman" w:eastAsia="Times New Roman" w:hAnsi="Times New Roman" w:cs="Times New Roman"/>
            <w:color w:val="222222"/>
            <w:sz w:val="24"/>
            <w:szCs w:val="24"/>
          </w:rPr>
          <w:delText>d</w:delText>
        </w:r>
      </w:del>
      <w:r w:rsidRPr="004776F6">
        <w:rPr>
          <w:rFonts w:ascii="Times New Roman" w:eastAsia="Times New Roman" w:hAnsi="Times New Roman" w:cs="Times New Roman"/>
          <w:color w:val="222222"/>
          <w:sz w:val="24"/>
          <w:szCs w:val="24"/>
        </w:rPr>
        <w:t xml:space="preserve">it onderzoek gaat over een smartband waarin huidgeleiding sensor, 3-axis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4776F6">
        <w:rPr>
          <w:rFonts w:ascii="Times New Roman" w:eastAsia="Times New Roman" w:hAnsi="Times New Roman" w:cs="Times New Roman"/>
          <w:color w:val="222222"/>
          <w:sz w:val="24"/>
          <w:szCs w:val="24"/>
        </w:rPr>
        <w:t xml:space="preserve"> meten. Het signaal indiceert </w:t>
      </w:r>
      <w:del w:id="341" w:author="Huijsman, Matthijs" w:date="2018-10-25T09:39:00Z">
        <w:r w:rsidR="00CE1CFA" w:rsidRPr="004776F6" w:rsidDel="005744BD">
          <w:rPr>
            <w:rFonts w:ascii="Times New Roman" w:eastAsia="Times New Roman" w:hAnsi="Times New Roman" w:cs="Times New Roman"/>
            <w:color w:val="222222"/>
            <w:sz w:val="24"/>
            <w:szCs w:val="24"/>
          </w:rPr>
          <w:delText>het</w:delText>
        </w:r>
        <w:r w:rsidRPr="004776F6" w:rsidDel="005744BD">
          <w:rPr>
            <w:rFonts w:ascii="Times New Roman" w:eastAsia="Times New Roman" w:hAnsi="Times New Roman" w:cs="Times New Roman"/>
            <w:color w:val="222222"/>
            <w:sz w:val="24"/>
            <w:szCs w:val="24"/>
          </w:rPr>
          <w:delText xml:space="preserve"> </w:delText>
        </w:r>
      </w:del>
      <w:r w:rsidRPr="004776F6">
        <w:rPr>
          <w:rFonts w:ascii="Times New Roman" w:eastAsia="Times New Roman" w:hAnsi="Times New Roman" w:cs="Times New Roman"/>
          <w:color w:val="222222"/>
          <w:sz w:val="24"/>
          <w:szCs w:val="24"/>
        </w:rPr>
        <w:t xml:space="preserve">korte termijn fluctuatie van de huidgeleiding. De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48817958"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4776F6">
        <w:rPr>
          <w:rFonts w:ascii="Times New Roman" w:eastAsia="Times New Roman" w:hAnsi="Times New Roman" w:cs="Times New Roman"/>
          <w:color w:val="222222"/>
          <w:sz w:val="24"/>
          <w:szCs w:val="24"/>
        </w:rPr>
        <w:t>dc-voltage</w:t>
      </w:r>
      <w:r w:rsidRPr="004776F6">
        <w:rPr>
          <w:rFonts w:ascii="Times New Roman" w:eastAsia="Times New Roman" w:hAnsi="Times New Roman" w:cs="Times New Roman"/>
          <w:color w:val="222222"/>
          <w:sz w:val="24"/>
          <w:szCs w:val="24"/>
        </w:rPr>
        <w:t xml:space="preserve"> doo</w:t>
      </w:r>
      <w:r w:rsidR="0012075D" w:rsidRPr="004776F6">
        <w:rPr>
          <w:rFonts w:ascii="Times New Roman" w:eastAsia="Times New Roman" w:hAnsi="Times New Roman" w:cs="Times New Roman"/>
          <w:color w:val="222222"/>
          <w:sz w:val="24"/>
          <w:szCs w:val="24"/>
        </w:rPr>
        <w:t>r de huid heen en wacht dan op r</w:t>
      </w:r>
      <w:r w:rsidRPr="004776F6">
        <w:rPr>
          <w:rFonts w:ascii="Times New Roman" w:eastAsia="Times New Roman" w:hAnsi="Times New Roman" w:cs="Times New Roman"/>
          <w:color w:val="222222"/>
          <w:sz w:val="24"/>
          <w:szCs w:val="24"/>
        </w:rPr>
        <w:t>espons. De smartband houdt de uitvoer in de vorm van voltage bij. Vervolgens word</w:t>
      </w:r>
      <w:ins w:id="342" w:author="Huijsman, Matthijs" w:date="2018-10-25T09:39:00Z">
        <w:r w:rsidR="005744BD">
          <w:rPr>
            <w:rFonts w:ascii="Times New Roman" w:eastAsia="Times New Roman" w:hAnsi="Times New Roman" w:cs="Times New Roman"/>
            <w:color w:val="222222"/>
            <w:sz w:val="24"/>
            <w:szCs w:val="24"/>
          </w:rPr>
          <w:t>en</w:t>
        </w:r>
      </w:ins>
      <w:del w:id="343" w:author="Huijsman, Matthijs" w:date="2018-10-25T09:39:00Z">
        <w:r w:rsidRPr="004776F6" w:rsidDel="005744BD">
          <w:rPr>
            <w:rFonts w:ascii="Times New Roman" w:eastAsia="Times New Roman" w:hAnsi="Times New Roman" w:cs="Times New Roman"/>
            <w:color w:val="222222"/>
            <w:sz w:val="24"/>
            <w:szCs w:val="24"/>
          </w:rPr>
          <w:delText>t</w:delText>
        </w:r>
      </w:del>
      <w:r w:rsidRPr="004776F6">
        <w:rPr>
          <w:rFonts w:ascii="Times New Roman" w:eastAsia="Times New Roman" w:hAnsi="Times New Roman" w:cs="Times New Roman"/>
          <w:color w:val="222222"/>
          <w:sz w:val="24"/>
          <w:szCs w:val="24"/>
        </w:rPr>
        <w:t xml:space="preserve"> er verschillende algoritmes gebruikt om de data te analyseren, terwijl andere parameters in overweging worden gebracht om de stress conditie van de gebruiker te voorspellen.</w:t>
      </w:r>
    </w:p>
    <w:p w14:paraId="482A7916" w14:textId="7071DF4E"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4776F6">
        <w:rPr>
          <w:rFonts w:ascii="Times New Roman" w:eastAsia="Times New Roman" w:hAnsi="Times New Roman" w:cs="Times New Roman"/>
          <w:color w:val="222222"/>
          <w:sz w:val="24"/>
          <w:szCs w:val="24"/>
        </w:rPr>
        <w:t xml:space="preserve"> [1]</w:t>
      </w:r>
    </w:p>
    <w:p w14:paraId="482A7917" w14:textId="77777777" w:rsidR="00D02A4C" w:rsidRPr="004776F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4776F6" w:rsidRDefault="00DE5ABB" w:rsidP="006A4A91">
      <w:pPr>
        <w:pStyle w:val="Heading2"/>
        <w:spacing w:line="360" w:lineRule="auto"/>
        <w:ind w:right="30"/>
        <w:jc w:val="both"/>
        <w:rPr>
          <w:rFonts w:ascii="Times New Roman" w:eastAsia="Times New Roman" w:hAnsi="Times New Roman" w:cs="Times New Roman"/>
          <w:b/>
          <w:color w:val="222222"/>
        </w:rPr>
      </w:pPr>
      <w:bookmarkStart w:id="344" w:name="_Toc526474147"/>
      <w:r w:rsidRPr="004776F6">
        <w:rPr>
          <w:rFonts w:ascii="Times New Roman" w:eastAsia="Times New Roman" w:hAnsi="Times New Roman" w:cs="Times New Roman"/>
          <w:b/>
          <w:color w:val="222222"/>
        </w:rPr>
        <w:lastRenderedPageBreak/>
        <w:t xml:space="preserve">3.3 </w:t>
      </w:r>
      <w:r w:rsidR="008C56B4" w:rsidRPr="004776F6">
        <w:rPr>
          <w:rFonts w:ascii="Times New Roman" w:eastAsia="Times New Roman" w:hAnsi="Times New Roman" w:cs="Times New Roman"/>
          <w:b/>
          <w:color w:val="222222"/>
        </w:rPr>
        <w:t>Bestaand onderzoek II</w:t>
      </w:r>
      <w:bookmarkEnd w:id="344"/>
    </w:p>
    <w:p w14:paraId="482A7919" w14:textId="3CAD76BF" w:rsidR="00D02A4C" w:rsidRPr="004776F6" w:rsidRDefault="008C56B4" w:rsidP="006A4A91">
      <w:pPr>
        <w:pStyle w:val="Heading3"/>
        <w:spacing w:line="360" w:lineRule="auto"/>
        <w:ind w:right="30"/>
        <w:jc w:val="both"/>
        <w:rPr>
          <w:rFonts w:ascii="Times New Roman" w:eastAsia="Times New Roman" w:hAnsi="Times New Roman" w:cs="Times New Roman"/>
          <w:i/>
          <w:color w:val="222222"/>
        </w:rPr>
      </w:pPr>
      <w:bookmarkStart w:id="345" w:name="_Toc526474148"/>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Stress </w:t>
      </w:r>
      <w:proofErr w:type="spellStart"/>
      <w:r w:rsidR="00904128" w:rsidRPr="004776F6">
        <w:rPr>
          <w:rFonts w:ascii="Times New Roman" w:eastAsia="Times New Roman" w:hAnsi="Times New Roman" w:cs="Times New Roman"/>
          <w:i/>
          <w:color w:val="222222"/>
        </w:rPr>
        <w:t>detection</w:t>
      </w:r>
      <w:proofErr w:type="spellEnd"/>
      <w:r w:rsidR="00904128" w:rsidRPr="004776F6">
        <w:rPr>
          <w:rFonts w:ascii="Times New Roman" w:eastAsia="Times New Roman" w:hAnsi="Times New Roman" w:cs="Times New Roman"/>
          <w:i/>
          <w:color w:val="222222"/>
        </w:rPr>
        <w:t xml:space="preserve"> in </w:t>
      </w:r>
      <w:proofErr w:type="spellStart"/>
      <w:r w:rsidR="00904128" w:rsidRPr="004776F6">
        <w:rPr>
          <w:rFonts w:ascii="Times New Roman" w:eastAsia="Times New Roman" w:hAnsi="Times New Roman" w:cs="Times New Roman"/>
          <w:i/>
          <w:color w:val="222222"/>
        </w:rPr>
        <w:t>working</w:t>
      </w:r>
      <w:proofErr w:type="spellEnd"/>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people</w:t>
      </w:r>
      <w:proofErr w:type="spellEnd"/>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r w:rsidR="00A30321"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ScieneDirect</w:t>
      </w:r>
      <w:proofErr w:type="spellEnd"/>
      <w:r w:rsidR="005E4174" w:rsidRPr="004776F6">
        <w:rPr>
          <w:rFonts w:ascii="Times New Roman" w:eastAsia="Times New Roman" w:hAnsi="Times New Roman" w:cs="Times New Roman"/>
          <w:i/>
          <w:color w:val="222222"/>
        </w:rPr>
        <w:t xml:space="preserve"> [2]</w:t>
      </w:r>
      <w:bookmarkEnd w:id="345"/>
    </w:p>
    <w:p w14:paraId="3F4746FD" w14:textId="77777777" w:rsidR="00A30321" w:rsidRPr="004776F6" w:rsidRDefault="00A30321" w:rsidP="00A30321">
      <w:pPr>
        <w:rPr>
          <w:rFonts w:ascii="Times New Roman" w:hAnsi="Times New Roman" w:cs="Times New Roman"/>
        </w:rPr>
      </w:pPr>
    </w:p>
    <w:p w14:paraId="482A791B" w14:textId="190DC344"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In dit onderzoek wordt met </w:t>
      </w:r>
      <w:r w:rsidR="00904128" w:rsidRPr="004776F6">
        <w:rPr>
          <w:rFonts w:ascii="Times New Roman" w:eastAsia="Times New Roman" w:hAnsi="Times New Roman" w:cs="Times New Roman"/>
          <w:color w:val="222222"/>
          <w:sz w:val="24"/>
          <w:szCs w:val="24"/>
        </w:rPr>
        <w:t>GSR (galvanische huidreactie), HRV (hartslagvariabiliteit), HR (hartslag) gewerkt om stress te detecteren.</w:t>
      </w:r>
      <w:r w:rsidR="002E38E6" w:rsidRPr="004776F6">
        <w:rPr>
          <w:rFonts w:ascii="Times New Roman" w:eastAsia="Times New Roman" w:hAnsi="Times New Roman" w:cs="Times New Roman"/>
          <w:color w:val="222222"/>
          <w:sz w:val="24"/>
          <w:szCs w:val="24"/>
        </w:rPr>
        <w:t xml:space="preserve"> Volgens dit onderzoek hebben er verschillende literatuurstudies</w:t>
      </w:r>
      <w:r w:rsidR="00F17B01" w:rsidRPr="004776F6">
        <w:rPr>
          <w:rFonts w:ascii="Times New Roman" w:eastAsia="Times New Roman" w:hAnsi="Times New Roman" w:cs="Times New Roman"/>
          <w:color w:val="222222"/>
          <w:sz w:val="24"/>
          <w:szCs w:val="24"/>
        </w:rPr>
        <w:t xml:space="preserve"> </w:t>
      </w:r>
      <w:del w:id="346" w:author="Huijsman, Matthijs" w:date="2018-10-25T09:40:00Z">
        <w:r w:rsidR="00F17B01" w:rsidRPr="004776F6" w:rsidDel="005744BD">
          <w:rPr>
            <w:rFonts w:ascii="Times New Roman" w:eastAsia="Times New Roman" w:hAnsi="Times New Roman" w:cs="Times New Roman"/>
            <w:color w:val="222222"/>
            <w:sz w:val="24"/>
            <w:szCs w:val="24"/>
          </w:rPr>
          <w:delText>besproken over</w:delText>
        </w:r>
      </w:del>
      <w:ins w:id="347" w:author="Huijsman, Matthijs" w:date="2018-10-25T09:40:00Z">
        <w:r w:rsidR="005744BD">
          <w:rPr>
            <w:rFonts w:ascii="Times New Roman" w:eastAsia="Times New Roman" w:hAnsi="Times New Roman" w:cs="Times New Roman"/>
            <w:color w:val="222222"/>
            <w:sz w:val="24"/>
            <w:szCs w:val="24"/>
          </w:rPr>
          <w:t>onderzoek gedaan naar</w:t>
        </w:r>
      </w:ins>
      <w:r w:rsidR="00F17B01" w:rsidRPr="004776F6">
        <w:rPr>
          <w:rFonts w:ascii="Times New Roman" w:eastAsia="Times New Roman" w:hAnsi="Times New Roman" w:cs="Times New Roman"/>
          <w:color w:val="222222"/>
          <w:sz w:val="24"/>
          <w:szCs w:val="24"/>
        </w:rPr>
        <w:t xml:space="preserve"> stressdetectie, omdat stress een belangrijk factor is voor </w:t>
      </w:r>
      <w:r w:rsidR="00193D05" w:rsidRPr="004776F6">
        <w:rPr>
          <w:rFonts w:ascii="Times New Roman" w:eastAsia="Times New Roman" w:hAnsi="Times New Roman" w:cs="Times New Roman"/>
          <w:color w:val="222222"/>
          <w:sz w:val="24"/>
          <w:szCs w:val="24"/>
        </w:rPr>
        <w:t>de</w:t>
      </w:r>
      <w:r w:rsidR="00F17B01" w:rsidRPr="004776F6">
        <w:rPr>
          <w:rFonts w:ascii="Times New Roman" w:eastAsia="Times New Roman" w:hAnsi="Times New Roman" w:cs="Times New Roman"/>
          <w:color w:val="222222"/>
          <w:sz w:val="24"/>
          <w:szCs w:val="24"/>
        </w:rPr>
        <w:t xml:space="preserve"> leefstijl van elk individu. </w:t>
      </w:r>
      <w:proofErr w:type="spellStart"/>
      <w:r w:rsidR="00F17B01" w:rsidRPr="004776F6">
        <w:rPr>
          <w:rFonts w:ascii="Times New Roman" w:eastAsia="Times New Roman" w:hAnsi="Times New Roman" w:cs="Times New Roman"/>
          <w:color w:val="222222"/>
          <w:sz w:val="24"/>
          <w:szCs w:val="24"/>
        </w:rPr>
        <w:t>Ghaderi</w:t>
      </w:r>
      <w:proofErr w:type="spellEnd"/>
      <w:r w:rsidR="00F17B01" w:rsidRPr="004776F6">
        <w:rPr>
          <w:rFonts w:ascii="Times New Roman" w:eastAsia="Times New Roman" w:hAnsi="Times New Roman" w:cs="Times New Roman"/>
          <w:color w:val="222222"/>
          <w:sz w:val="24"/>
          <w:szCs w:val="24"/>
        </w:rPr>
        <w:t xml:space="preserve"> et al. </w:t>
      </w:r>
      <w:ins w:id="348" w:author="Huijsman, Matthijs" w:date="2018-10-25T09:40:00Z">
        <w:r w:rsidR="005744BD">
          <w:rPr>
            <w:rFonts w:ascii="Times New Roman" w:eastAsia="Times New Roman" w:hAnsi="Times New Roman" w:cs="Times New Roman"/>
            <w:color w:val="222222"/>
            <w:sz w:val="24"/>
            <w:szCs w:val="24"/>
          </w:rPr>
          <w:t>h</w:t>
        </w:r>
      </w:ins>
      <w:del w:id="349" w:author="Huijsman, Matthijs" w:date="2018-10-25T09:40:00Z">
        <w:r w:rsidR="00F17B01" w:rsidRPr="004776F6" w:rsidDel="005744BD">
          <w:rPr>
            <w:rFonts w:ascii="Times New Roman" w:eastAsia="Times New Roman" w:hAnsi="Times New Roman" w:cs="Times New Roman"/>
            <w:color w:val="222222"/>
            <w:sz w:val="24"/>
            <w:szCs w:val="24"/>
          </w:rPr>
          <w:delText>H</w:delText>
        </w:r>
      </w:del>
      <w:r w:rsidR="00F17B01" w:rsidRPr="004776F6">
        <w:rPr>
          <w:rFonts w:ascii="Times New Roman" w:eastAsia="Times New Roman" w:hAnsi="Times New Roman" w:cs="Times New Roman"/>
          <w:color w:val="222222"/>
          <w:sz w:val="24"/>
          <w:szCs w:val="24"/>
        </w:rPr>
        <w:t>eeft voor zijn onderzoek stress kunnen detecteren met behulp van ademhaling, hartslag, elektromyografie, galvanische hui</w:t>
      </w:r>
      <w:ins w:id="350" w:author="Huijsman, Matthijs" w:date="2018-10-25T09:40:00Z">
        <w:r w:rsidR="005744BD">
          <w:rPr>
            <w:rFonts w:ascii="Times New Roman" w:eastAsia="Times New Roman" w:hAnsi="Times New Roman" w:cs="Times New Roman"/>
            <w:color w:val="222222"/>
            <w:sz w:val="24"/>
            <w:szCs w:val="24"/>
          </w:rPr>
          <w:t>d</w:t>
        </w:r>
      </w:ins>
      <w:del w:id="351" w:author="Huijsman, Matthijs" w:date="2018-10-25T09:40:00Z">
        <w:r w:rsidR="00F17B01" w:rsidRPr="004776F6" w:rsidDel="005744BD">
          <w:rPr>
            <w:rFonts w:ascii="Times New Roman" w:eastAsia="Times New Roman" w:hAnsi="Times New Roman" w:cs="Times New Roman"/>
            <w:color w:val="222222"/>
            <w:sz w:val="24"/>
            <w:szCs w:val="24"/>
          </w:rPr>
          <w:delText>s</w:delText>
        </w:r>
      </w:del>
      <w:r w:rsidR="00F17B01" w:rsidRPr="004776F6">
        <w:rPr>
          <w:rFonts w:ascii="Times New Roman" w:eastAsia="Times New Roman" w:hAnsi="Times New Roman" w:cs="Times New Roman"/>
          <w:color w:val="222222"/>
          <w:sz w:val="24"/>
          <w:szCs w:val="24"/>
        </w:rPr>
        <w:t>reactie voor voeten en handen. De ademhaling heeft aanzienlijk betrekking tot stress. En dat is terug te zien in zijn onderzoek.</w:t>
      </w:r>
    </w:p>
    <w:p w14:paraId="781288D1" w14:textId="45FB2578" w:rsidR="00F17B01" w:rsidRPr="004776F6" w:rsidRDefault="00F17B01"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worden dus GSR-, HRV- en HR-sensoren geplaatst op de persoon. </w:t>
      </w:r>
      <w:r w:rsidR="00EB0B64" w:rsidRPr="004776F6">
        <w:rPr>
          <w:rFonts w:ascii="Times New Roman" w:eastAsia="Times New Roman" w:hAnsi="Times New Roman" w:cs="Times New Roman"/>
          <w:color w:val="222222"/>
          <w:sz w:val="24"/>
          <w:szCs w:val="24"/>
        </w:rPr>
        <w:t>GSR-sensor</w:t>
      </w:r>
      <w:r w:rsidRPr="004776F6">
        <w:rPr>
          <w:rFonts w:ascii="Times New Roman" w:eastAsia="Times New Roman" w:hAnsi="Times New Roman" w:cs="Times New Roman"/>
          <w:color w:val="222222"/>
          <w:sz w:val="24"/>
          <w:szCs w:val="24"/>
        </w:rPr>
        <w:t xml:space="preserve"> kan verschillende niveau</w:t>
      </w:r>
      <w:r w:rsidR="007425AC" w:rsidRPr="004776F6">
        <w:rPr>
          <w:rFonts w:ascii="Times New Roman" w:eastAsia="Times New Roman" w:hAnsi="Times New Roman" w:cs="Times New Roman"/>
          <w:color w:val="222222"/>
          <w:sz w:val="24"/>
          <w:szCs w:val="24"/>
        </w:rPr>
        <w:t>s</w:t>
      </w:r>
      <w:r w:rsidRPr="004776F6">
        <w:rPr>
          <w:rFonts w:ascii="Times New Roman" w:eastAsia="Times New Roman" w:hAnsi="Times New Roman" w:cs="Times New Roman"/>
          <w:color w:val="222222"/>
          <w:sz w:val="24"/>
          <w:szCs w:val="24"/>
        </w:rPr>
        <w:t xml:space="preserve"> van de huidgeleiding detecteren</w:t>
      </w:r>
      <w:r w:rsidR="001E022A" w:rsidRPr="004776F6">
        <w:rPr>
          <w:rFonts w:ascii="Times New Roman" w:eastAsia="Times New Roman" w:hAnsi="Times New Roman" w:cs="Times New Roman"/>
          <w:color w:val="222222"/>
          <w:sz w:val="24"/>
          <w:szCs w:val="24"/>
        </w:rPr>
        <w:t xml:space="preserve"> wanneer een persoon in stress is. </w:t>
      </w:r>
      <w:r w:rsidR="00EB0B64" w:rsidRPr="004776F6">
        <w:rPr>
          <w:rFonts w:ascii="Times New Roman" w:eastAsia="Times New Roman" w:hAnsi="Times New Roman" w:cs="Times New Roman"/>
          <w:color w:val="222222"/>
          <w:sz w:val="24"/>
          <w:szCs w:val="24"/>
        </w:rPr>
        <w:t xml:space="preserve">Het moment dat een persoon onder stress is, </w:t>
      </w:r>
      <w:ins w:id="352" w:author="Huijsman, Matthijs" w:date="2018-10-25T09:40:00Z">
        <w:r w:rsidR="005744BD">
          <w:rPr>
            <w:rFonts w:ascii="Times New Roman" w:eastAsia="Times New Roman" w:hAnsi="Times New Roman" w:cs="Times New Roman"/>
            <w:color w:val="222222"/>
            <w:sz w:val="24"/>
            <w:szCs w:val="24"/>
          </w:rPr>
          <w:t xml:space="preserve">reageert </w:t>
        </w:r>
      </w:ins>
      <w:r w:rsidR="008554A6" w:rsidRPr="004776F6">
        <w:rPr>
          <w:rFonts w:ascii="Times New Roman" w:eastAsia="Times New Roman" w:hAnsi="Times New Roman" w:cs="Times New Roman"/>
          <w:color w:val="222222"/>
          <w:sz w:val="24"/>
          <w:szCs w:val="24"/>
        </w:rPr>
        <w:t xml:space="preserve">het zenuwstelsel </w:t>
      </w:r>
      <w:del w:id="353" w:author="Huijsman, Matthijs" w:date="2018-10-25T09:40:00Z">
        <w:r w:rsidR="008554A6" w:rsidRPr="004776F6" w:rsidDel="005744BD">
          <w:rPr>
            <w:rFonts w:ascii="Times New Roman" w:eastAsia="Times New Roman" w:hAnsi="Times New Roman" w:cs="Times New Roman"/>
            <w:color w:val="222222"/>
            <w:sz w:val="24"/>
            <w:szCs w:val="24"/>
          </w:rPr>
          <w:delText xml:space="preserve">reageert </w:delText>
        </w:r>
      </w:del>
      <w:r w:rsidR="008554A6" w:rsidRPr="004776F6">
        <w:rPr>
          <w:rFonts w:ascii="Times New Roman" w:eastAsia="Times New Roman" w:hAnsi="Times New Roman" w:cs="Times New Roman"/>
          <w:color w:val="222222"/>
          <w:sz w:val="24"/>
          <w:szCs w:val="24"/>
        </w:rPr>
        <w:t xml:space="preserve">direct met zweten. Voor dit onderzoek zijn er elektroden geplaatst onder de vingers om de weerstand te meten. </w:t>
      </w:r>
      <w:commentRangeStart w:id="354"/>
      <w:r w:rsidR="008554A6" w:rsidRPr="004776F6">
        <w:rPr>
          <w:rFonts w:ascii="Times New Roman" w:eastAsia="Times New Roman" w:hAnsi="Times New Roman" w:cs="Times New Roman"/>
          <w:color w:val="222222"/>
          <w:sz w:val="24"/>
          <w:szCs w:val="24"/>
        </w:rPr>
        <w:t>Terwijl ECG (elektrocardiografie) de dominante identificatie is voor stressdetectie voor zowel lang als korte termijn.</w:t>
      </w:r>
      <w:commentRangeEnd w:id="354"/>
      <w:r w:rsidR="005744BD">
        <w:rPr>
          <w:rStyle w:val="CommentReference"/>
        </w:rPr>
        <w:commentReference w:id="354"/>
      </w:r>
      <w:r w:rsidR="008554A6" w:rsidRPr="004776F6">
        <w:rPr>
          <w:rFonts w:ascii="Times New Roman" w:eastAsia="Times New Roman" w:hAnsi="Times New Roman" w:cs="Times New Roman"/>
          <w:color w:val="222222"/>
          <w:sz w:val="24"/>
          <w:szCs w:val="24"/>
        </w:rPr>
        <w:t xml:space="preserve"> </w:t>
      </w:r>
      <w:proofErr w:type="gramStart"/>
      <w:r w:rsidR="008554A6" w:rsidRPr="004776F6">
        <w:rPr>
          <w:rFonts w:ascii="Times New Roman" w:eastAsia="Times New Roman" w:hAnsi="Times New Roman" w:cs="Times New Roman"/>
          <w:color w:val="222222"/>
          <w:sz w:val="24"/>
          <w:szCs w:val="24"/>
        </w:rPr>
        <w:t>ECG</w:t>
      </w:r>
      <w:proofErr w:type="gramEnd"/>
      <w:r w:rsidR="008554A6" w:rsidRPr="004776F6">
        <w:rPr>
          <w:rFonts w:ascii="Times New Roman" w:eastAsia="Times New Roman" w:hAnsi="Times New Roman" w:cs="Times New Roman"/>
          <w:color w:val="222222"/>
          <w:sz w:val="24"/>
          <w:szCs w:val="24"/>
        </w:rPr>
        <w:t xml:space="preserve"> is het meten </w:t>
      </w:r>
      <w:r w:rsidR="00DB5912" w:rsidRPr="004776F6">
        <w:rPr>
          <w:rFonts w:ascii="Times New Roman" w:eastAsia="Times New Roman" w:hAnsi="Times New Roman" w:cs="Times New Roman"/>
          <w:color w:val="222222"/>
          <w:sz w:val="24"/>
          <w:szCs w:val="24"/>
        </w:rPr>
        <w:t>van</w:t>
      </w:r>
      <w:r w:rsidR="008554A6" w:rsidRPr="004776F6">
        <w:rPr>
          <w:rFonts w:ascii="Times New Roman" w:eastAsia="Times New Roman" w:hAnsi="Times New Roman" w:cs="Times New Roman"/>
          <w:color w:val="222222"/>
          <w:sz w:val="24"/>
          <w:szCs w:val="24"/>
        </w:rPr>
        <w:t xml:space="preserve"> elektrische activiteit van het hart op basis van de HRV.</w:t>
      </w:r>
      <w:r w:rsidR="00E7477F" w:rsidRPr="004776F6">
        <w:rPr>
          <w:rFonts w:ascii="Times New Roman" w:eastAsia="Times New Roman" w:hAnsi="Times New Roman" w:cs="Times New Roman"/>
          <w:color w:val="222222"/>
          <w:sz w:val="24"/>
          <w:szCs w:val="24"/>
        </w:rPr>
        <w:t xml:space="preserve"> </w:t>
      </w:r>
      <w:r w:rsidR="00123A90">
        <w:rPr>
          <w:rFonts w:ascii="Times New Roman" w:eastAsia="Times New Roman" w:hAnsi="Times New Roman" w:cs="Times New Roman"/>
          <w:color w:val="222222"/>
          <w:sz w:val="24"/>
          <w:szCs w:val="24"/>
        </w:rPr>
        <w:t xml:space="preserve"> ……</w:t>
      </w:r>
      <w:r w:rsidR="005E4174" w:rsidRPr="004776F6">
        <w:rPr>
          <w:rFonts w:ascii="Times New Roman" w:eastAsia="Times New Roman" w:hAnsi="Times New Roman" w:cs="Times New Roman"/>
          <w:color w:val="222222"/>
          <w:sz w:val="24"/>
          <w:szCs w:val="24"/>
        </w:rPr>
        <w:t xml:space="preserve"> [2]</w:t>
      </w:r>
    </w:p>
    <w:p w14:paraId="482A791C" w14:textId="77777777"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91D"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318E7277" w14:textId="47497A97" w:rsidR="00200403" w:rsidRPr="004776F6" w:rsidRDefault="008C56B4" w:rsidP="00A30321">
      <w:pPr>
        <w:pStyle w:val="Heading1"/>
        <w:spacing w:line="360" w:lineRule="auto"/>
        <w:rPr>
          <w:color w:val="222222"/>
          <w:sz w:val="22"/>
          <w:szCs w:val="24"/>
        </w:rPr>
      </w:pPr>
      <w:bookmarkStart w:id="355" w:name="_Toc526474149"/>
      <w:r w:rsidRPr="004776F6">
        <w:rPr>
          <w:color w:val="222222"/>
          <w:sz w:val="44"/>
        </w:rPr>
        <w:lastRenderedPageBreak/>
        <w:t>Deel 4 | Onderzoeks- en/of implementatiemethode</w:t>
      </w:r>
      <w:bookmarkEnd w:id="355"/>
    </w:p>
    <w:p w14:paraId="4F35B51D" w14:textId="74433B45" w:rsidR="000B2E83" w:rsidRPr="004776F6" w:rsidRDefault="000B2E83" w:rsidP="006A4A91">
      <w:pPr>
        <w:spacing w:line="360" w:lineRule="auto"/>
        <w:jc w:val="both"/>
        <w:rPr>
          <w:rFonts w:ascii="Times New Roman" w:eastAsia="Times New Roman" w:hAnsi="Times New Roman" w:cs="Times New Roman"/>
          <w:sz w:val="24"/>
          <w:szCs w:val="24"/>
        </w:rPr>
      </w:pPr>
      <w:r w:rsidRPr="004776F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Default="004776F6" w:rsidP="006A4A91">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 xml:space="preserve">Fig. 3 </w:t>
      </w:r>
      <w:r>
        <w:rPr>
          <w:rStyle w:val="SubtleEmphasis"/>
          <w:rFonts w:ascii="Times New Roman" w:hAnsi="Times New Roman" w:cs="Times New Roman"/>
        </w:rPr>
        <w:t xml:space="preserve">Vijf competenties </w:t>
      </w:r>
      <w:r w:rsidR="00A445B3">
        <w:rPr>
          <w:rStyle w:val="SubtleEmphasis"/>
          <w:rFonts w:ascii="Times New Roman" w:hAnsi="Times New Roman" w:cs="Times New Roman"/>
        </w:rPr>
        <w:t xml:space="preserve">op volgorde </w:t>
      </w:r>
      <w:r>
        <w:rPr>
          <w:rStyle w:val="SubtleEmphasis"/>
          <w:rFonts w:ascii="Times New Roman" w:hAnsi="Times New Roman" w:cs="Times New Roman"/>
        </w:rPr>
        <w:t xml:space="preserve">met bijbehorende taken </w:t>
      </w:r>
      <w:r w:rsidR="00A445B3">
        <w:rPr>
          <w:rStyle w:val="SubtleEmphasis"/>
          <w:rFonts w:ascii="Times New Roman" w:hAnsi="Times New Roman" w:cs="Times New Roman"/>
        </w:rPr>
        <w:t>die worden uitgevoerd voor huidige onderzoek. Dit is ook terug te vinden</w:t>
      </w:r>
      <w:r>
        <w:rPr>
          <w:rStyle w:val="SubtleEmphasis"/>
          <w:rFonts w:ascii="Times New Roman" w:hAnsi="Times New Roman" w:cs="Times New Roman"/>
        </w:rPr>
        <w:t xml:space="preserve"> in de scriptie</w:t>
      </w:r>
      <w:r w:rsidR="00A445B3">
        <w:rPr>
          <w:rStyle w:val="SubtleEmphasis"/>
          <w:rFonts w:ascii="Times New Roman" w:hAnsi="Times New Roman" w:cs="Times New Roman"/>
        </w:rPr>
        <w:t xml:space="preserve"> voor meer informatie.</w:t>
      </w:r>
    </w:p>
    <w:p w14:paraId="65FDAAFD" w14:textId="77777777" w:rsidR="00A445B3" w:rsidRPr="004776F6" w:rsidRDefault="00A445B3" w:rsidP="006A4A91">
      <w:pPr>
        <w:spacing w:line="360" w:lineRule="auto"/>
        <w:jc w:val="both"/>
        <w:rPr>
          <w:rStyle w:val="SubtleEmphasis"/>
          <w:rFonts w:ascii="Times New Roman" w:hAnsi="Times New Roman" w:cs="Times New Roman"/>
        </w:rPr>
      </w:pPr>
    </w:p>
    <w:p w14:paraId="482A7921" w14:textId="22BE90DF"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w:t>
      </w:r>
      <w:ins w:id="356" w:author="Huijsman, Matthijs" w:date="2018-10-25T09:41:00Z">
        <w:r w:rsidR="00676307">
          <w:rPr>
            <w:rFonts w:ascii="Times New Roman" w:eastAsia="Times New Roman" w:hAnsi="Times New Roman" w:cs="Times New Roman"/>
            <w:sz w:val="24"/>
            <w:szCs w:val="24"/>
          </w:rPr>
          <w:t>het</w:t>
        </w:r>
      </w:ins>
      <w:del w:id="357" w:author="Huijsman, Matthijs" w:date="2018-10-25T09:41:00Z">
        <w:r w:rsidRPr="004776F6" w:rsidDel="00676307">
          <w:rPr>
            <w:rFonts w:ascii="Times New Roman" w:eastAsia="Times New Roman" w:hAnsi="Times New Roman" w:cs="Times New Roman"/>
            <w:sz w:val="24"/>
            <w:szCs w:val="24"/>
          </w:rPr>
          <w:delText>de</w:delText>
        </w:r>
      </w:del>
      <w:r w:rsidRPr="004776F6">
        <w:rPr>
          <w:rFonts w:ascii="Times New Roman" w:eastAsia="Times New Roman" w:hAnsi="Times New Roman" w:cs="Times New Roman"/>
          <w:sz w:val="24"/>
          <w:szCs w:val="24"/>
        </w:rPr>
        <w:t xml:space="preserve"> eerste deel van het onderzoek gebruik ik voor de sensor</w:t>
      </w:r>
      <w:del w:id="358" w:author="Huijsman, Matthijs" w:date="2018-10-25T09:41:00Z">
        <w:r w:rsidRPr="004776F6" w:rsidDel="00676307">
          <w:rPr>
            <w:rFonts w:ascii="Times New Roman" w:eastAsia="Times New Roman" w:hAnsi="Times New Roman" w:cs="Times New Roman"/>
            <w:sz w:val="24"/>
            <w:szCs w:val="24"/>
          </w:rPr>
          <w:delText>en</w:delText>
        </w:r>
      </w:del>
      <w:r w:rsidRPr="004776F6">
        <w:rPr>
          <w:rFonts w:ascii="Times New Roman" w:eastAsia="Times New Roman" w:hAnsi="Times New Roman" w:cs="Times New Roman"/>
          <w:sz w:val="24"/>
          <w:szCs w:val="24"/>
        </w:rPr>
        <w:t xml:space="preserve"> en data onderzoeken een literatuuronderzoek methode. Daarmee kan er gekeken worden welke sensoren </w:t>
      </w:r>
      <w:del w:id="359" w:author="Huijsman, Matthijs" w:date="2018-10-25T09:42:00Z">
        <w:r w:rsidRPr="004776F6" w:rsidDel="00676307">
          <w:rPr>
            <w:rFonts w:ascii="Times New Roman" w:eastAsia="Times New Roman" w:hAnsi="Times New Roman" w:cs="Times New Roman"/>
            <w:sz w:val="24"/>
            <w:szCs w:val="24"/>
          </w:rPr>
          <w:delText xml:space="preserve">die </w:delText>
        </w:r>
      </w:del>
      <w:r w:rsidRPr="004776F6">
        <w:rPr>
          <w:rFonts w:ascii="Times New Roman" w:eastAsia="Times New Roman" w:hAnsi="Times New Roman" w:cs="Times New Roman"/>
          <w:sz w:val="24"/>
          <w:szCs w:val="24"/>
        </w:rPr>
        <w:t>ooit waren gebruikt voor onderzoek en welke resultaten</w:t>
      </w:r>
      <w:ins w:id="360" w:author="Huijsman, Matthijs" w:date="2018-10-25T09:42:00Z">
        <w:r w:rsidR="00676307">
          <w:rPr>
            <w:rFonts w:ascii="Times New Roman" w:eastAsia="Times New Roman" w:hAnsi="Times New Roman" w:cs="Times New Roman"/>
            <w:sz w:val="24"/>
            <w:szCs w:val="24"/>
          </w:rPr>
          <w:t xml:space="preserve"> </w:t>
        </w:r>
        <w:proofErr w:type="spellStart"/>
        <w:r w:rsidR="00676307">
          <w:rPr>
            <w:rFonts w:ascii="Times New Roman" w:eastAsia="Times New Roman" w:hAnsi="Times New Roman" w:cs="Times New Roman"/>
            <w:sz w:val="24"/>
            <w:szCs w:val="24"/>
          </w:rPr>
          <w:t>daar</w:t>
        </w:r>
      </w:ins>
      <w:del w:id="361" w:author="Huijsman, Matthijs" w:date="2018-10-25T09:42:00Z">
        <w:r w:rsidRPr="004776F6" w:rsidDel="00676307">
          <w:rPr>
            <w:rFonts w:ascii="Times New Roman" w:eastAsia="Times New Roman" w:hAnsi="Times New Roman" w:cs="Times New Roman"/>
            <w:sz w:val="24"/>
            <w:szCs w:val="24"/>
          </w:rPr>
          <w:delText xml:space="preserve"> </w:delText>
        </w:r>
      </w:del>
      <w:r w:rsidRPr="004776F6">
        <w:rPr>
          <w:rFonts w:ascii="Times New Roman" w:eastAsia="Times New Roman" w:hAnsi="Times New Roman" w:cs="Times New Roman"/>
          <w:sz w:val="24"/>
          <w:szCs w:val="24"/>
        </w:rPr>
        <w:t>uitkwamen</w:t>
      </w:r>
      <w:proofErr w:type="spellEnd"/>
      <w:r w:rsidRPr="004776F6">
        <w:rPr>
          <w:rFonts w:ascii="Times New Roman" w:eastAsia="Times New Roman" w:hAnsi="Times New Roman" w:cs="Times New Roman"/>
          <w:sz w:val="24"/>
          <w:szCs w:val="24"/>
        </w:rPr>
        <w:t xml:space="preserve">. Literatuuronderzoek zoals wetenschappelijke artikelen uit de website van </w:t>
      </w:r>
      <w:proofErr w:type="spellStart"/>
      <w:r w:rsidR="00BE4161" w:rsidRPr="004776F6">
        <w:rPr>
          <w:rFonts w:ascii="Times New Roman" w:eastAsia="Times New Roman" w:hAnsi="Times New Roman" w:cs="Times New Roman"/>
          <w:i/>
          <w:sz w:val="24"/>
          <w:szCs w:val="24"/>
        </w:rPr>
        <w:t>Science</w:t>
      </w:r>
      <w:r w:rsidRPr="004776F6">
        <w:rPr>
          <w:rFonts w:ascii="Times New Roman" w:eastAsia="Times New Roman" w:hAnsi="Times New Roman" w:cs="Times New Roman"/>
          <w:i/>
          <w:sz w:val="24"/>
          <w:szCs w:val="24"/>
        </w:rPr>
        <w:t>Direct</w:t>
      </w:r>
      <w:proofErr w:type="spellEnd"/>
      <w:r w:rsidRPr="004776F6">
        <w:rPr>
          <w:rFonts w:ascii="Times New Roman" w:eastAsia="Times New Roman" w:hAnsi="Times New Roman" w:cs="Times New Roman"/>
          <w:sz w:val="24"/>
          <w:szCs w:val="24"/>
        </w:rPr>
        <w:t xml:space="preserve"> of </w:t>
      </w:r>
      <w:r w:rsidRPr="004776F6">
        <w:rPr>
          <w:rFonts w:ascii="Times New Roman" w:eastAsia="Times New Roman" w:hAnsi="Times New Roman" w:cs="Times New Roman"/>
          <w:i/>
          <w:sz w:val="24"/>
          <w:szCs w:val="24"/>
        </w:rPr>
        <w:t xml:space="preserve">IEEE </w:t>
      </w:r>
      <w:r w:rsidRPr="004776F6">
        <w:rPr>
          <w:rFonts w:ascii="Times New Roman" w:eastAsia="Times New Roman" w:hAnsi="Times New Roman" w:cs="Times New Roman"/>
          <w:sz w:val="24"/>
          <w:szCs w:val="24"/>
        </w:rPr>
        <w:t xml:space="preserve">zijn </w:t>
      </w:r>
      <w:ins w:id="362" w:author="Huijsman, Matthijs" w:date="2018-10-25T09:42:00Z">
        <w:r w:rsidR="00676307">
          <w:rPr>
            <w:rFonts w:ascii="Times New Roman" w:eastAsia="Times New Roman" w:hAnsi="Times New Roman" w:cs="Times New Roman"/>
            <w:sz w:val="24"/>
            <w:szCs w:val="24"/>
          </w:rPr>
          <w:t xml:space="preserve">de </w:t>
        </w:r>
      </w:ins>
      <w:r w:rsidRPr="004776F6">
        <w:rPr>
          <w:rFonts w:ascii="Times New Roman" w:eastAsia="Times New Roman" w:hAnsi="Times New Roman" w:cs="Times New Roman"/>
          <w:sz w:val="24"/>
          <w:szCs w:val="24"/>
        </w:rPr>
        <w:t>meest betrouwbaarste bronnen op internet. Hierin word</w:t>
      </w:r>
      <w:ins w:id="363" w:author="Huijsman, Matthijs" w:date="2018-10-25T09:42:00Z">
        <w:r w:rsidR="00676307">
          <w:rPr>
            <w:rFonts w:ascii="Times New Roman" w:eastAsia="Times New Roman" w:hAnsi="Times New Roman" w:cs="Times New Roman"/>
            <w:sz w:val="24"/>
            <w:szCs w:val="24"/>
          </w:rPr>
          <w:t>t</w:t>
        </w:r>
      </w:ins>
      <w:del w:id="364" w:author="Huijsman, Matthijs" w:date="2018-10-25T09:42:00Z">
        <w:r w:rsidRPr="004776F6" w:rsidDel="00676307">
          <w:rPr>
            <w:rFonts w:ascii="Times New Roman" w:eastAsia="Times New Roman" w:hAnsi="Times New Roman" w:cs="Times New Roman"/>
            <w:sz w:val="24"/>
            <w:szCs w:val="24"/>
          </w:rPr>
          <w:delText>en</w:delText>
        </w:r>
      </w:del>
      <w:r w:rsidRPr="004776F6">
        <w:rPr>
          <w:rFonts w:ascii="Times New Roman" w:eastAsia="Times New Roman" w:hAnsi="Times New Roman" w:cs="Times New Roman"/>
          <w:sz w:val="24"/>
          <w:szCs w:val="24"/>
        </w:rPr>
        <w:t xml:space="preserve"> veel geschreven waarom ze voor die sensoren zijn gegaan en welke methode zij gebruikt hebben om stress te kunnen herkennen.</w:t>
      </w:r>
    </w:p>
    <w:p w14:paraId="482A7922" w14:textId="3AAA331F"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worden er </w:t>
      </w:r>
      <w:del w:id="365" w:author="Huijsman, Matthijs" w:date="2018-10-25T09:42:00Z">
        <w:r w:rsidRPr="004776F6" w:rsidDel="00676307">
          <w:rPr>
            <w:rFonts w:ascii="Times New Roman" w:eastAsia="Times New Roman" w:hAnsi="Times New Roman" w:cs="Times New Roman"/>
            <w:sz w:val="24"/>
            <w:szCs w:val="24"/>
          </w:rPr>
          <w:delText xml:space="preserve">dus </w:delText>
        </w:r>
      </w:del>
      <w:r w:rsidRPr="004776F6">
        <w:rPr>
          <w:rFonts w:ascii="Times New Roman" w:eastAsia="Times New Roman" w:hAnsi="Times New Roman" w:cs="Times New Roman"/>
          <w:sz w:val="24"/>
          <w:szCs w:val="24"/>
        </w:rPr>
        <w:t xml:space="preserve">sensoren gekocht aan de hand van de wetenschappelijke artikelen. </w:t>
      </w:r>
      <w:del w:id="366" w:author="Huijsman, Matthijs" w:date="2018-10-25T09:43:00Z">
        <w:r w:rsidRPr="004776F6" w:rsidDel="00676307">
          <w:rPr>
            <w:rFonts w:ascii="Times New Roman" w:eastAsia="Times New Roman" w:hAnsi="Times New Roman" w:cs="Times New Roman"/>
            <w:sz w:val="24"/>
            <w:szCs w:val="24"/>
          </w:rPr>
          <w:delText xml:space="preserve">Daarmee </w:delText>
        </w:r>
      </w:del>
      <w:ins w:id="367" w:author="Huijsman, Matthijs" w:date="2018-10-25T09:43:00Z">
        <w:r w:rsidR="00676307">
          <w:rPr>
            <w:rFonts w:ascii="Times New Roman" w:eastAsia="Times New Roman" w:hAnsi="Times New Roman" w:cs="Times New Roman"/>
            <w:sz w:val="24"/>
            <w:szCs w:val="24"/>
          </w:rPr>
          <w:t>Parallel</w:t>
        </w:r>
        <w:r w:rsidR="00676307" w:rsidRPr="004776F6">
          <w:rPr>
            <w:rFonts w:ascii="Times New Roman" w:eastAsia="Times New Roman" w:hAnsi="Times New Roman" w:cs="Times New Roman"/>
            <w:sz w:val="24"/>
            <w:szCs w:val="24"/>
          </w:rPr>
          <w:t xml:space="preserve"> </w:t>
        </w:r>
      </w:ins>
      <w:r w:rsidRPr="004776F6">
        <w:rPr>
          <w:rFonts w:ascii="Times New Roman" w:eastAsia="Times New Roman" w:hAnsi="Times New Roman" w:cs="Times New Roman"/>
          <w:sz w:val="24"/>
          <w:szCs w:val="24"/>
        </w:rPr>
        <w:t xml:space="preserve">kan er een ontwerp gemaakt worden voordat de sensoren aankomen. Zodra de sensoren </w:t>
      </w:r>
      <w:del w:id="368" w:author="Huijsman, Matthijs" w:date="2018-10-25T09:43:00Z">
        <w:r w:rsidRPr="004776F6" w:rsidDel="00676307">
          <w:rPr>
            <w:rFonts w:ascii="Times New Roman" w:eastAsia="Times New Roman" w:hAnsi="Times New Roman" w:cs="Times New Roman"/>
            <w:sz w:val="24"/>
            <w:szCs w:val="24"/>
          </w:rPr>
          <w:delText xml:space="preserve">er </w:delText>
        </w:r>
      </w:del>
      <w:r w:rsidRPr="004776F6">
        <w:rPr>
          <w:rFonts w:ascii="Times New Roman" w:eastAsia="Times New Roman" w:hAnsi="Times New Roman" w:cs="Times New Roman"/>
          <w:sz w:val="24"/>
          <w:szCs w:val="24"/>
        </w:rPr>
        <w:t xml:space="preserve">aanwezig zijn, wordt die aangesloten per sensor om te kijken of die </w:t>
      </w:r>
      <w:del w:id="369" w:author="Huijsman, Matthijs" w:date="2018-10-25T09:43:00Z">
        <w:r w:rsidRPr="004776F6" w:rsidDel="00676307">
          <w:rPr>
            <w:rFonts w:ascii="Times New Roman" w:eastAsia="Times New Roman" w:hAnsi="Times New Roman" w:cs="Times New Roman"/>
            <w:sz w:val="24"/>
            <w:szCs w:val="24"/>
          </w:rPr>
          <w:delText>werkt en of die goed werkt</w:delText>
        </w:r>
      </w:del>
      <w:ins w:id="370" w:author="Huijsman, Matthijs" w:date="2018-10-25T09:43:00Z">
        <w:r w:rsidR="00676307">
          <w:rPr>
            <w:rFonts w:ascii="Times New Roman" w:eastAsia="Times New Roman" w:hAnsi="Times New Roman" w:cs="Times New Roman"/>
            <w:sz w:val="24"/>
            <w:szCs w:val="24"/>
          </w:rPr>
          <w:t>goed functioneert</w:t>
        </w:r>
      </w:ins>
      <w:r w:rsidRPr="004776F6">
        <w:rPr>
          <w:rFonts w:ascii="Times New Roman" w:eastAsia="Times New Roman" w:hAnsi="Times New Roman" w:cs="Times New Roman"/>
          <w:sz w:val="24"/>
          <w:szCs w:val="24"/>
        </w:rPr>
        <w:t xml:space="preserve">. Hierbij is kalibreren van belang. Daarvoor zijn er dus ook andere sensoren, bijvoorbeeld </w:t>
      </w:r>
      <w:proofErr w:type="gramStart"/>
      <w:r w:rsidRPr="004776F6">
        <w:rPr>
          <w:rFonts w:ascii="Times New Roman" w:eastAsia="Times New Roman" w:hAnsi="Times New Roman" w:cs="Times New Roman"/>
          <w:sz w:val="24"/>
          <w:szCs w:val="24"/>
        </w:rPr>
        <w:t>smartwatch /</w:t>
      </w:r>
      <w:proofErr w:type="gramEnd"/>
      <w:r w:rsidRPr="004776F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w:t>
      </w:r>
      <w:commentRangeStart w:id="371"/>
      <w:r w:rsidRPr="004776F6">
        <w:rPr>
          <w:rFonts w:ascii="Times New Roman" w:eastAsia="Times New Roman" w:hAnsi="Times New Roman" w:cs="Times New Roman"/>
          <w:sz w:val="24"/>
          <w:szCs w:val="24"/>
        </w:rPr>
        <w:t>Hiermee kan er bekeken worden wanneer ik als proefpersoon niet stress op verschillende momenten achter elkaar.</w:t>
      </w:r>
      <w:commentRangeEnd w:id="371"/>
      <w:r w:rsidR="00676307">
        <w:rPr>
          <w:rStyle w:val="CommentReference"/>
        </w:rPr>
        <w:commentReference w:id="371"/>
      </w:r>
    </w:p>
    <w:p w14:paraId="56958678" w14:textId="49962A6F" w:rsidR="004221B7"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4776F6">
        <w:rPr>
          <w:rFonts w:ascii="Times New Roman" w:eastAsia="Times New Roman" w:hAnsi="Times New Roman" w:cs="Times New Roman"/>
          <w:sz w:val="24"/>
          <w:szCs w:val="24"/>
        </w:rPr>
        <w:t>een extra persoon nodig om te</w:t>
      </w:r>
      <w:r w:rsidRPr="004776F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4776F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4776F6">
        <w:rPr>
          <w:rFonts w:ascii="Times New Roman" w:eastAsia="Times New Roman" w:hAnsi="Times New Roman" w:cs="Times New Roman"/>
          <w:sz w:val="24"/>
          <w:szCs w:val="24"/>
        </w:rPr>
        <w:t>cloud</w:t>
      </w:r>
      <w:proofErr w:type="spellEnd"/>
      <w:del w:id="372" w:author="Huijsman, Matthijs" w:date="2018-10-25T09:45:00Z">
        <w:r w:rsidRPr="004776F6" w:rsidDel="00676307">
          <w:rPr>
            <w:rFonts w:ascii="Times New Roman" w:eastAsia="Times New Roman" w:hAnsi="Times New Roman" w:cs="Times New Roman"/>
            <w:sz w:val="24"/>
            <w:szCs w:val="24"/>
          </w:rPr>
          <w:delText xml:space="preserve"> toe</w:delText>
        </w:r>
      </w:del>
      <w:r w:rsidRPr="004776F6">
        <w:rPr>
          <w:rFonts w:ascii="Times New Roman" w:eastAsia="Times New Roman" w:hAnsi="Times New Roman" w:cs="Times New Roman"/>
          <w:sz w:val="24"/>
          <w:szCs w:val="24"/>
        </w:rPr>
        <w:t xml:space="preserve">. In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wordt </w:t>
      </w:r>
      <w:del w:id="373" w:author="Huijsman, Matthijs" w:date="2018-10-25T09:45:00Z">
        <w:r w:rsidRPr="004776F6" w:rsidDel="00676307">
          <w:rPr>
            <w:rFonts w:ascii="Times New Roman" w:eastAsia="Times New Roman" w:hAnsi="Times New Roman" w:cs="Times New Roman"/>
            <w:sz w:val="24"/>
            <w:szCs w:val="24"/>
          </w:rPr>
          <w:delText xml:space="preserve">er verder met </w:delText>
        </w:r>
      </w:del>
      <w:r w:rsidRPr="004776F6">
        <w:rPr>
          <w:rFonts w:ascii="Times New Roman" w:eastAsia="Times New Roman" w:hAnsi="Times New Roman" w:cs="Times New Roman"/>
          <w:sz w:val="24"/>
          <w:szCs w:val="24"/>
        </w:rPr>
        <w:t xml:space="preserve">de data </w:t>
      </w:r>
      <w:ins w:id="374" w:author="Huijsman, Matthijs" w:date="2018-10-25T09:45:00Z">
        <w:r w:rsidR="00676307">
          <w:rPr>
            <w:rFonts w:ascii="Times New Roman" w:eastAsia="Times New Roman" w:hAnsi="Times New Roman" w:cs="Times New Roman"/>
            <w:sz w:val="24"/>
            <w:szCs w:val="24"/>
          </w:rPr>
          <w:t xml:space="preserve">verder </w:t>
        </w:r>
      </w:ins>
      <w:r w:rsidRPr="004776F6">
        <w:rPr>
          <w:rFonts w:ascii="Times New Roman" w:eastAsia="Times New Roman" w:hAnsi="Times New Roman" w:cs="Times New Roman"/>
          <w:sz w:val="24"/>
          <w:szCs w:val="24"/>
        </w:rPr>
        <w:t xml:space="preserve">verwerkt door middel van </w:t>
      </w:r>
      <w:r w:rsidR="007A59C2" w:rsidRPr="004776F6">
        <w:rPr>
          <w:rFonts w:ascii="Times New Roman" w:eastAsia="Times New Roman" w:hAnsi="Times New Roman" w:cs="Times New Roman"/>
          <w:sz w:val="24"/>
          <w:szCs w:val="24"/>
        </w:rPr>
        <w:t xml:space="preserve">classificatie algoritme van machine </w:t>
      </w:r>
      <w:proofErr w:type="spellStart"/>
      <w:r w:rsidR="007A59C2" w:rsidRPr="004776F6">
        <w:rPr>
          <w:rFonts w:ascii="Times New Roman" w:eastAsia="Times New Roman" w:hAnsi="Times New Roman" w:cs="Times New Roman"/>
          <w:sz w:val="24"/>
          <w:szCs w:val="24"/>
        </w:rPr>
        <w:t>learning</w:t>
      </w:r>
      <w:proofErr w:type="spellEnd"/>
      <w:r w:rsidRPr="004776F6">
        <w:rPr>
          <w:rFonts w:ascii="Times New Roman" w:eastAsia="Times New Roman" w:hAnsi="Times New Roman" w:cs="Times New Roman"/>
          <w:sz w:val="24"/>
          <w:szCs w:val="24"/>
        </w:rPr>
        <w:t xml:space="preserve">. </w:t>
      </w:r>
    </w:p>
    <w:p w14:paraId="12A289F4" w14:textId="38877362" w:rsidR="00200403"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het tweede deel van het onderzoek wordt er ook literatuuronderzoek gebruikt. </w:t>
      </w:r>
      <w:commentRangeStart w:id="375"/>
      <w:r w:rsidR="007A59C2" w:rsidRPr="004776F6">
        <w:rPr>
          <w:rFonts w:ascii="Times New Roman" w:eastAsia="Times New Roman" w:hAnsi="Times New Roman" w:cs="Times New Roman"/>
          <w:sz w:val="24"/>
          <w:szCs w:val="24"/>
        </w:rPr>
        <w:t xml:space="preserve">De data die binnenkomt vanuit de sensoren </w:t>
      </w:r>
      <w:del w:id="376" w:author="Huijsman, Matthijs" w:date="2018-10-25T09:45:00Z">
        <w:r w:rsidR="007A59C2" w:rsidRPr="004776F6" w:rsidDel="00676307">
          <w:rPr>
            <w:rFonts w:ascii="Times New Roman" w:eastAsia="Times New Roman" w:hAnsi="Times New Roman" w:cs="Times New Roman"/>
            <w:sz w:val="24"/>
            <w:szCs w:val="24"/>
          </w:rPr>
          <w:delText xml:space="preserve">zijn </w:delText>
        </w:r>
      </w:del>
      <w:ins w:id="377" w:author="Huijsman, Matthijs" w:date="2018-10-25T09:45:00Z">
        <w:r w:rsidR="00676307">
          <w:rPr>
            <w:rFonts w:ascii="Times New Roman" w:eastAsia="Times New Roman" w:hAnsi="Times New Roman" w:cs="Times New Roman"/>
            <w:sz w:val="24"/>
            <w:szCs w:val="24"/>
          </w:rPr>
          <w:t>is</w:t>
        </w:r>
        <w:r w:rsidR="00676307" w:rsidRPr="004776F6">
          <w:rPr>
            <w:rFonts w:ascii="Times New Roman" w:eastAsia="Times New Roman" w:hAnsi="Times New Roman" w:cs="Times New Roman"/>
            <w:sz w:val="24"/>
            <w:szCs w:val="24"/>
          </w:rPr>
          <w:t xml:space="preserve"> </w:t>
        </w:r>
      </w:ins>
      <w:r w:rsidR="007A59C2" w:rsidRPr="004776F6">
        <w:rPr>
          <w:rFonts w:ascii="Times New Roman" w:eastAsia="Times New Roman" w:hAnsi="Times New Roman" w:cs="Times New Roman"/>
          <w:sz w:val="24"/>
          <w:szCs w:val="24"/>
        </w:rPr>
        <w:t>niet gestructureerd.</w:t>
      </w:r>
      <w:commentRangeEnd w:id="375"/>
      <w:r w:rsidR="00676307">
        <w:rPr>
          <w:rStyle w:val="CommentReference"/>
        </w:rPr>
        <w:commentReference w:id="375"/>
      </w:r>
      <w:r w:rsidR="007A59C2" w:rsidRPr="004776F6">
        <w:rPr>
          <w:rFonts w:ascii="Times New Roman" w:eastAsia="Times New Roman" w:hAnsi="Times New Roman" w:cs="Times New Roman"/>
          <w:sz w:val="24"/>
          <w:szCs w:val="24"/>
        </w:rPr>
        <w:t xml:space="preserve"> Er zal een oplossing moeten komen </w:t>
      </w:r>
      <w:del w:id="378" w:author="Huijsman, Matthijs" w:date="2018-10-25T09:46:00Z">
        <w:r w:rsidR="007A59C2" w:rsidRPr="004776F6" w:rsidDel="00676307">
          <w:rPr>
            <w:rFonts w:ascii="Times New Roman" w:eastAsia="Times New Roman" w:hAnsi="Times New Roman" w:cs="Times New Roman"/>
            <w:sz w:val="24"/>
            <w:szCs w:val="24"/>
          </w:rPr>
          <w:delText>voor het in</w:delText>
        </w:r>
      </w:del>
      <w:ins w:id="379" w:author="Huijsman, Matthijs" w:date="2018-10-25T09:46:00Z">
        <w:r w:rsidR="00676307">
          <w:rPr>
            <w:rFonts w:ascii="Times New Roman" w:eastAsia="Times New Roman" w:hAnsi="Times New Roman" w:cs="Times New Roman"/>
            <w:sz w:val="24"/>
            <w:szCs w:val="24"/>
          </w:rPr>
          <w:t>om</w:t>
        </w:r>
      </w:ins>
      <w:r w:rsidR="007A59C2" w:rsidRPr="004776F6">
        <w:rPr>
          <w:rFonts w:ascii="Times New Roman" w:eastAsia="Times New Roman" w:hAnsi="Times New Roman" w:cs="Times New Roman"/>
          <w:sz w:val="24"/>
          <w:szCs w:val="24"/>
        </w:rPr>
        <w:t xml:space="preserve"> structuur aan te brengen, zodat het </w:t>
      </w:r>
      <w:del w:id="380" w:author="Huijsman, Matthijs" w:date="2018-10-25T09:46:00Z">
        <w:r w:rsidR="007A59C2" w:rsidRPr="004776F6" w:rsidDel="00676307">
          <w:rPr>
            <w:rFonts w:ascii="Times New Roman" w:eastAsia="Times New Roman" w:hAnsi="Times New Roman" w:cs="Times New Roman"/>
            <w:sz w:val="24"/>
            <w:szCs w:val="24"/>
          </w:rPr>
          <w:delText xml:space="preserve">makkelijk wordt met </w:delText>
        </w:r>
      </w:del>
      <w:r w:rsidR="007A59C2" w:rsidRPr="004776F6">
        <w:rPr>
          <w:rFonts w:ascii="Times New Roman" w:eastAsia="Times New Roman" w:hAnsi="Times New Roman" w:cs="Times New Roman"/>
          <w:sz w:val="24"/>
          <w:szCs w:val="24"/>
        </w:rPr>
        <w:t>de verwerkingen</w:t>
      </w:r>
      <w:ins w:id="381" w:author="Huijsman, Matthijs" w:date="2018-10-25T09:46:00Z">
        <w:r w:rsidR="00676307">
          <w:rPr>
            <w:rFonts w:ascii="Times New Roman" w:eastAsia="Times New Roman" w:hAnsi="Times New Roman" w:cs="Times New Roman"/>
            <w:sz w:val="24"/>
            <w:szCs w:val="24"/>
          </w:rPr>
          <w:t xml:space="preserve"> eenvoudiger worden</w:t>
        </w:r>
      </w:ins>
      <w:r w:rsidR="007A59C2" w:rsidRPr="004776F6">
        <w:rPr>
          <w:rFonts w:ascii="Times New Roman" w:eastAsia="Times New Roman" w:hAnsi="Times New Roman" w:cs="Times New Roman"/>
          <w:sz w:val="24"/>
          <w:szCs w:val="24"/>
        </w:rPr>
        <w:t xml:space="preserve">. Vervolgens wordt er gekeken naar de bestaande oplossingen die stress kunnen herkennen. </w:t>
      </w:r>
      <w:r w:rsidRPr="004776F6">
        <w:rPr>
          <w:rFonts w:ascii="Times New Roman" w:eastAsia="Times New Roman" w:hAnsi="Times New Roman" w:cs="Times New Roman"/>
          <w:sz w:val="24"/>
          <w:szCs w:val="24"/>
        </w:rPr>
        <w:t>Er zijn verschillende</w:t>
      </w:r>
      <w:r w:rsidR="00746461" w:rsidRPr="004776F6">
        <w:rPr>
          <w:rFonts w:ascii="Times New Roman" w:eastAsia="Times New Roman" w:hAnsi="Times New Roman" w:cs="Times New Roman"/>
          <w:sz w:val="24"/>
          <w:szCs w:val="24"/>
        </w:rPr>
        <w:t xml:space="preserve"> </w:t>
      </w:r>
      <w:r w:rsidR="00B371AD" w:rsidRPr="004776F6">
        <w:rPr>
          <w:rFonts w:ascii="Times New Roman" w:eastAsia="Times New Roman" w:hAnsi="Times New Roman" w:cs="Times New Roman"/>
          <w:sz w:val="24"/>
          <w:szCs w:val="24"/>
        </w:rPr>
        <w:t>classificatie</w:t>
      </w:r>
      <w:r w:rsidRPr="004776F6">
        <w:rPr>
          <w:rFonts w:ascii="Times New Roman" w:eastAsia="Times New Roman" w:hAnsi="Times New Roman" w:cs="Times New Roman"/>
          <w:sz w:val="24"/>
          <w:szCs w:val="24"/>
        </w:rPr>
        <w:t xml:space="preserve"> </w:t>
      </w:r>
      <w:r w:rsidR="00C63388" w:rsidRPr="004776F6">
        <w:rPr>
          <w:rFonts w:ascii="Times New Roman" w:eastAsia="Times New Roman" w:hAnsi="Times New Roman" w:cs="Times New Roman"/>
          <w:sz w:val="24"/>
          <w:szCs w:val="24"/>
        </w:rPr>
        <w:t xml:space="preserve">algoritmen </w:t>
      </w:r>
      <w:r w:rsidR="00746461" w:rsidRPr="004776F6">
        <w:rPr>
          <w:rFonts w:ascii="Times New Roman" w:eastAsia="Times New Roman" w:hAnsi="Times New Roman" w:cs="Times New Roman"/>
          <w:sz w:val="24"/>
          <w:szCs w:val="24"/>
        </w:rPr>
        <w:t>in</w:t>
      </w:r>
      <w:r w:rsidR="00C63388" w:rsidRPr="004776F6">
        <w:rPr>
          <w:rFonts w:ascii="Times New Roman" w:eastAsia="Times New Roman" w:hAnsi="Times New Roman" w:cs="Times New Roman"/>
          <w:sz w:val="24"/>
          <w:szCs w:val="24"/>
        </w:rPr>
        <w:t xml:space="preserve"> </w:t>
      </w:r>
      <w:r w:rsidR="00746461" w:rsidRPr="004776F6">
        <w:rPr>
          <w:rFonts w:ascii="Times New Roman" w:eastAsia="Times New Roman" w:hAnsi="Times New Roman" w:cs="Times New Roman"/>
          <w:sz w:val="24"/>
          <w:szCs w:val="24"/>
        </w:rPr>
        <w:t xml:space="preserve">machine </w:t>
      </w:r>
      <w:proofErr w:type="spellStart"/>
      <w:r w:rsidR="00746461" w:rsidRPr="004776F6">
        <w:rPr>
          <w:rFonts w:ascii="Times New Roman" w:eastAsia="Times New Roman" w:hAnsi="Times New Roman" w:cs="Times New Roman"/>
          <w:sz w:val="24"/>
          <w:szCs w:val="24"/>
        </w:rPr>
        <w:t>learning</w:t>
      </w:r>
      <w:proofErr w:type="spellEnd"/>
      <w:r w:rsidR="00C63388" w:rsidRPr="004776F6">
        <w:rPr>
          <w:rFonts w:ascii="Times New Roman" w:eastAsia="Times New Roman" w:hAnsi="Times New Roman" w:cs="Times New Roman"/>
          <w:sz w:val="24"/>
          <w:szCs w:val="24"/>
        </w:rPr>
        <w:t>,</w:t>
      </w:r>
      <w:r w:rsidR="004B27E1" w:rsidRPr="004776F6">
        <w:rPr>
          <w:rFonts w:ascii="Times New Roman" w:eastAsia="Times New Roman" w:hAnsi="Times New Roman" w:cs="Times New Roman"/>
          <w:sz w:val="24"/>
          <w:szCs w:val="24"/>
        </w:rPr>
        <w:t xml:space="preserve"> zoals</w:t>
      </w:r>
      <w:r w:rsidR="00C63388"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decision</w:t>
      </w:r>
      <w:proofErr w:type="spellEnd"/>
      <w:r w:rsidR="00C63388" w:rsidRPr="004776F6">
        <w:rPr>
          <w:rFonts w:ascii="Times New Roman" w:eastAsia="Times New Roman" w:hAnsi="Times New Roman" w:cs="Times New Roman"/>
          <w:i/>
          <w:sz w:val="24"/>
          <w:szCs w:val="24"/>
        </w:rPr>
        <w:t xml:space="preserve"> tree, k-</w:t>
      </w:r>
      <w:proofErr w:type="spellStart"/>
      <w:r w:rsidR="00C63388" w:rsidRPr="004776F6">
        <w:rPr>
          <w:rFonts w:ascii="Times New Roman" w:eastAsia="Times New Roman" w:hAnsi="Times New Roman" w:cs="Times New Roman"/>
          <w:i/>
          <w:sz w:val="24"/>
          <w:szCs w:val="24"/>
        </w:rPr>
        <w:t>nearest</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neighbors</w:t>
      </w:r>
      <w:proofErr w:type="spellEnd"/>
      <w:r w:rsidR="004B27E1" w:rsidRPr="004776F6">
        <w:rPr>
          <w:rFonts w:ascii="Times New Roman" w:eastAsia="Times New Roman" w:hAnsi="Times New Roman" w:cs="Times New Roman"/>
          <w:sz w:val="24"/>
          <w:szCs w:val="24"/>
        </w:rPr>
        <w:t xml:space="preserve">, </w:t>
      </w:r>
      <w:proofErr w:type="spellStart"/>
      <w:r w:rsidR="00D12E9B" w:rsidRPr="004776F6">
        <w:rPr>
          <w:rFonts w:ascii="Times New Roman" w:eastAsia="Times New Roman" w:hAnsi="Times New Roman" w:cs="Times New Roman"/>
          <w:i/>
          <w:sz w:val="24"/>
          <w:szCs w:val="24"/>
        </w:rPr>
        <w:t>artificial</w:t>
      </w:r>
      <w:proofErr w:type="spellEnd"/>
      <w:r w:rsidR="00D12E9B"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neural</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network</w:t>
      </w:r>
      <w:r w:rsidR="008378F8" w:rsidRPr="004776F6">
        <w:rPr>
          <w:rFonts w:ascii="Times New Roman" w:eastAsia="Times New Roman" w:hAnsi="Times New Roman" w:cs="Times New Roman"/>
          <w:i/>
          <w:sz w:val="24"/>
          <w:szCs w:val="24"/>
        </w:rPr>
        <w:t>s</w:t>
      </w:r>
      <w:proofErr w:type="spellEnd"/>
      <w:r w:rsidR="00094EB3" w:rsidRPr="004776F6">
        <w:rPr>
          <w:rFonts w:ascii="Times New Roman" w:eastAsia="Times New Roman" w:hAnsi="Times New Roman" w:cs="Times New Roman"/>
          <w:i/>
          <w:sz w:val="24"/>
          <w:szCs w:val="24"/>
        </w:rPr>
        <w:t xml:space="preserve"> </w:t>
      </w:r>
      <w:r w:rsidR="00094EB3" w:rsidRPr="004776F6">
        <w:rPr>
          <w:rFonts w:ascii="Times New Roman" w:eastAsia="Times New Roman" w:hAnsi="Times New Roman" w:cs="Times New Roman"/>
          <w:sz w:val="24"/>
          <w:szCs w:val="24"/>
        </w:rPr>
        <w:t xml:space="preserve">en </w:t>
      </w:r>
      <w:proofErr w:type="spellStart"/>
      <w:r w:rsidR="00094EB3" w:rsidRPr="004776F6">
        <w:rPr>
          <w:rFonts w:ascii="Times New Roman" w:eastAsia="Times New Roman" w:hAnsi="Times New Roman" w:cs="Times New Roman"/>
          <w:i/>
          <w:sz w:val="24"/>
          <w:szCs w:val="24"/>
        </w:rPr>
        <w:t>naive</w:t>
      </w:r>
      <w:proofErr w:type="spellEnd"/>
      <w:r w:rsidR="00094EB3" w:rsidRPr="004776F6">
        <w:rPr>
          <w:rFonts w:ascii="Times New Roman" w:eastAsia="Times New Roman" w:hAnsi="Times New Roman" w:cs="Times New Roman"/>
          <w:i/>
          <w:sz w:val="24"/>
          <w:szCs w:val="24"/>
        </w:rPr>
        <w:t xml:space="preserve"> </w:t>
      </w:r>
      <w:proofErr w:type="spellStart"/>
      <w:r w:rsidR="00094EB3" w:rsidRPr="004776F6">
        <w:rPr>
          <w:rFonts w:ascii="Times New Roman" w:eastAsia="Times New Roman" w:hAnsi="Times New Roman" w:cs="Times New Roman"/>
          <w:i/>
          <w:sz w:val="24"/>
          <w:szCs w:val="24"/>
        </w:rPr>
        <w:t>bayes</w:t>
      </w:r>
      <w:proofErr w:type="spellEnd"/>
      <w:r w:rsidR="00C63388" w:rsidRPr="004776F6">
        <w:rPr>
          <w:rFonts w:ascii="Times New Roman" w:eastAsia="Times New Roman" w:hAnsi="Times New Roman" w:cs="Times New Roman"/>
          <w:sz w:val="24"/>
          <w:szCs w:val="24"/>
        </w:rPr>
        <w:t xml:space="preserve">, </w:t>
      </w:r>
      <w:r w:rsidRPr="004776F6">
        <w:rPr>
          <w:rFonts w:ascii="Times New Roman" w:eastAsia="Times New Roman" w:hAnsi="Times New Roman" w:cs="Times New Roman"/>
          <w:sz w:val="24"/>
          <w:szCs w:val="24"/>
        </w:rPr>
        <w:t xml:space="preserve">die daarop toegepast kunnen </w:t>
      </w:r>
      <w:r w:rsidR="00A32CEB" w:rsidRPr="004776F6">
        <w:rPr>
          <w:rFonts w:ascii="Times New Roman" w:eastAsia="Times New Roman" w:hAnsi="Times New Roman" w:cs="Times New Roman"/>
          <w:sz w:val="24"/>
          <w:szCs w:val="24"/>
        </w:rPr>
        <w:t xml:space="preserve">worden. Daarbij worden de meest geschikte </w:t>
      </w:r>
      <w:r w:rsidR="00B371AD" w:rsidRPr="004776F6">
        <w:rPr>
          <w:rFonts w:ascii="Times New Roman" w:eastAsia="Times New Roman" w:hAnsi="Times New Roman" w:cs="Times New Roman"/>
          <w:sz w:val="24"/>
          <w:szCs w:val="24"/>
        </w:rPr>
        <w:t xml:space="preserve">classificatie algoritmen </w:t>
      </w:r>
      <w:r w:rsidRPr="004776F6">
        <w:rPr>
          <w:rFonts w:ascii="Times New Roman" w:eastAsia="Times New Roman" w:hAnsi="Times New Roman" w:cs="Times New Roman"/>
          <w:sz w:val="24"/>
          <w:szCs w:val="24"/>
        </w:rPr>
        <w:t xml:space="preserve">die gebruikt zijn in wetenschappelijke onderzoeken om stress te herkennen toegepast </w:t>
      </w:r>
      <w:del w:id="382" w:author="Huijsman, Matthijs" w:date="2018-10-25T09:47:00Z">
        <w:r w:rsidRPr="004776F6" w:rsidDel="00676307">
          <w:rPr>
            <w:rFonts w:ascii="Times New Roman" w:eastAsia="Times New Roman" w:hAnsi="Times New Roman" w:cs="Times New Roman"/>
            <w:sz w:val="24"/>
            <w:szCs w:val="24"/>
          </w:rPr>
          <w:delText xml:space="preserve">aan </w:delText>
        </w:r>
      </w:del>
      <w:ins w:id="383" w:author="Huijsman, Matthijs" w:date="2018-10-25T09:47:00Z">
        <w:r w:rsidR="00676307">
          <w:rPr>
            <w:rFonts w:ascii="Times New Roman" w:eastAsia="Times New Roman" w:hAnsi="Times New Roman" w:cs="Times New Roman"/>
            <w:sz w:val="24"/>
            <w:szCs w:val="24"/>
          </w:rPr>
          <w:t>op</w:t>
        </w:r>
        <w:r w:rsidR="00676307" w:rsidRPr="004776F6">
          <w:rPr>
            <w:rFonts w:ascii="Times New Roman" w:eastAsia="Times New Roman" w:hAnsi="Times New Roman" w:cs="Times New Roman"/>
            <w:sz w:val="24"/>
            <w:szCs w:val="24"/>
          </w:rPr>
          <w:t xml:space="preserve"> </w:t>
        </w:r>
      </w:ins>
      <w:r w:rsidRPr="004776F6">
        <w:rPr>
          <w:rFonts w:ascii="Times New Roman" w:eastAsia="Times New Roman" w:hAnsi="Times New Roman" w:cs="Times New Roman"/>
          <w:sz w:val="24"/>
          <w:szCs w:val="24"/>
        </w:rPr>
        <w:t xml:space="preserve">dit huidige onderzoek. Daarmee wordt er een vergelijking gemaakt. De data </w:t>
      </w:r>
      <w:r w:rsidR="00A32CEB" w:rsidRPr="004776F6">
        <w:rPr>
          <w:rFonts w:ascii="Times New Roman" w:eastAsia="Times New Roman" w:hAnsi="Times New Roman" w:cs="Times New Roman"/>
          <w:sz w:val="24"/>
          <w:szCs w:val="24"/>
        </w:rPr>
        <w:t xml:space="preserve">wordt dan in de vorm van een tabel met percentage aangegeven gezet. Hiermee wordt er </w:t>
      </w:r>
      <w:del w:id="384" w:author="Huijsman, Matthijs" w:date="2018-10-25T09:47:00Z">
        <w:r w:rsidR="00A32CEB" w:rsidRPr="004776F6" w:rsidDel="00676307">
          <w:rPr>
            <w:rFonts w:ascii="Times New Roman" w:eastAsia="Times New Roman" w:hAnsi="Times New Roman" w:cs="Times New Roman"/>
            <w:sz w:val="24"/>
            <w:szCs w:val="24"/>
          </w:rPr>
          <w:delText xml:space="preserve">bekeken </w:delText>
        </w:r>
      </w:del>
      <w:ins w:id="385" w:author="Huijsman, Matthijs" w:date="2018-10-25T09:47:00Z">
        <w:r w:rsidR="00676307">
          <w:rPr>
            <w:rFonts w:ascii="Times New Roman" w:eastAsia="Times New Roman" w:hAnsi="Times New Roman" w:cs="Times New Roman"/>
            <w:sz w:val="24"/>
            <w:szCs w:val="24"/>
          </w:rPr>
          <w:t>ge</w:t>
        </w:r>
        <w:r w:rsidR="00676307" w:rsidRPr="004776F6">
          <w:rPr>
            <w:rFonts w:ascii="Times New Roman" w:eastAsia="Times New Roman" w:hAnsi="Times New Roman" w:cs="Times New Roman"/>
            <w:sz w:val="24"/>
            <w:szCs w:val="24"/>
          </w:rPr>
          <w:t xml:space="preserve">keken </w:t>
        </w:r>
      </w:ins>
      <w:r w:rsidR="00A32CEB" w:rsidRPr="004776F6">
        <w:rPr>
          <w:rFonts w:ascii="Times New Roman" w:eastAsia="Times New Roman" w:hAnsi="Times New Roman" w:cs="Times New Roman"/>
          <w:sz w:val="24"/>
          <w:szCs w:val="24"/>
        </w:rPr>
        <w:t>naar de nauwkeurigheid van de stress detectie.</w:t>
      </w:r>
      <w:r w:rsidR="00C805D0" w:rsidRPr="004776F6">
        <w:rPr>
          <w:rFonts w:ascii="Times New Roman" w:eastAsia="Times New Roman" w:hAnsi="Times New Roman" w:cs="Times New Roman"/>
          <w:sz w:val="24"/>
          <w:szCs w:val="24"/>
        </w:rPr>
        <w:t xml:space="preserve"> Ten eerste wordt er een </w:t>
      </w:r>
      <w:r w:rsidR="00C805D0" w:rsidRPr="004776F6">
        <w:rPr>
          <w:rFonts w:ascii="Times New Roman" w:eastAsia="Times New Roman" w:hAnsi="Times New Roman" w:cs="Times New Roman"/>
          <w:i/>
          <w:sz w:val="24"/>
          <w:szCs w:val="24"/>
        </w:rPr>
        <w:t>training set</w:t>
      </w:r>
      <w:r w:rsidR="00C805D0" w:rsidRPr="004776F6">
        <w:rPr>
          <w:rFonts w:ascii="Times New Roman" w:eastAsia="Times New Roman" w:hAnsi="Times New Roman" w:cs="Times New Roman"/>
          <w:sz w:val="24"/>
          <w:szCs w:val="24"/>
        </w:rPr>
        <w:t xml:space="preserve"> gebruikt. Dit is gebruikelijk bij classificatie algoritme</w:t>
      </w:r>
      <w:r w:rsidR="007A59C2" w:rsidRPr="004776F6">
        <w:rPr>
          <w:rFonts w:ascii="Times New Roman" w:eastAsia="Times New Roman" w:hAnsi="Times New Roman" w:cs="Times New Roman"/>
          <w:sz w:val="24"/>
          <w:szCs w:val="24"/>
        </w:rPr>
        <w:t>n, want de computer zal het zelf moeten calculeren in de toekomst</w:t>
      </w:r>
      <w:r w:rsidR="00C805D0" w:rsidRPr="004776F6">
        <w:rPr>
          <w:rFonts w:ascii="Times New Roman" w:eastAsia="Times New Roman" w:hAnsi="Times New Roman" w:cs="Times New Roman"/>
          <w:sz w:val="24"/>
          <w:szCs w:val="24"/>
        </w:rPr>
        <w:t xml:space="preserve">. Hiermee kan er een deel van de dataset gebruikt worden om handmatig stress te detecteren. </w:t>
      </w:r>
      <w:r w:rsidR="0000319F" w:rsidRPr="004776F6">
        <w:rPr>
          <w:rFonts w:ascii="Times New Roman" w:eastAsia="Times New Roman" w:hAnsi="Times New Roman" w:cs="Times New Roman"/>
          <w:sz w:val="24"/>
          <w:szCs w:val="24"/>
        </w:rPr>
        <w:t xml:space="preserve">Er bestaat </w:t>
      </w:r>
      <w:r w:rsidR="004E52F8" w:rsidRPr="004776F6">
        <w:rPr>
          <w:rFonts w:ascii="Times New Roman" w:eastAsia="Times New Roman" w:hAnsi="Times New Roman" w:cs="Times New Roman"/>
          <w:sz w:val="24"/>
          <w:szCs w:val="24"/>
        </w:rPr>
        <w:t>altijd wel</w:t>
      </w:r>
      <w:r w:rsidR="0000319F" w:rsidRPr="004776F6">
        <w:rPr>
          <w:rFonts w:ascii="Times New Roman" w:eastAsia="Times New Roman" w:hAnsi="Times New Roman" w:cs="Times New Roman"/>
          <w:sz w:val="24"/>
          <w:szCs w:val="24"/>
        </w:rPr>
        <w:t xml:space="preserve"> ruizen in de dataset. Dat wil zeggen dat de </w:t>
      </w:r>
      <w:r w:rsidR="004E52F8" w:rsidRPr="004776F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4776F6">
        <w:rPr>
          <w:rFonts w:ascii="Times New Roman" w:eastAsia="Times New Roman" w:hAnsi="Times New Roman" w:cs="Times New Roman"/>
          <w:sz w:val="24"/>
          <w:szCs w:val="24"/>
        </w:rPr>
        <w:t xml:space="preserve">Wanneer er sprake is van </w:t>
      </w:r>
      <w:commentRangeStart w:id="386"/>
      <w:r w:rsidR="00C805D0" w:rsidRPr="004776F6">
        <w:rPr>
          <w:rFonts w:ascii="Times New Roman" w:eastAsia="Times New Roman" w:hAnsi="Times New Roman" w:cs="Times New Roman"/>
          <w:sz w:val="24"/>
          <w:szCs w:val="24"/>
        </w:rPr>
        <w:t>minimaal 40% accuraatheid</w:t>
      </w:r>
      <w:commentRangeEnd w:id="386"/>
      <w:r w:rsidR="00676307">
        <w:rPr>
          <w:rStyle w:val="CommentReference"/>
        </w:rPr>
        <w:commentReference w:id="386"/>
      </w:r>
      <w:r w:rsidR="00C805D0" w:rsidRPr="004776F6">
        <w:rPr>
          <w:rFonts w:ascii="Times New Roman" w:eastAsia="Times New Roman" w:hAnsi="Times New Roman" w:cs="Times New Roman"/>
          <w:sz w:val="24"/>
          <w:szCs w:val="24"/>
        </w:rPr>
        <w:t xml:space="preserve">, dan kan een deel van de dataset </w:t>
      </w:r>
      <w:r w:rsidR="007A59C2" w:rsidRPr="004776F6">
        <w:rPr>
          <w:rFonts w:ascii="Times New Roman" w:eastAsia="Times New Roman" w:hAnsi="Times New Roman" w:cs="Times New Roman"/>
          <w:sz w:val="24"/>
          <w:szCs w:val="24"/>
        </w:rPr>
        <w:t>voor als</w:t>
      </w:r>
      <w:r w:rsidR="00C805D0" w:rsidRPr="004776F6">
        <w:rPr>
          <w:rFonts w:ascii="Times New Roman" w:eastAsia="Times New Roman" w:hAnsi="Times New Roman" w:cs="Times New Roman"/>
          <w:sz w:val="24"/>
          <w:szCs w:val="24"/>
        </w:rPr>
        <w:t xml:space="preserve"> </w:t>
      </w:r>
      <w:r w:rsidR="00C805D0" w:rsidRPr="004776F6">
        <w:rPr>
          <w:rFonts w:ascii="Times New Roman" w:eastAsia="Times New Roman" w:hAnsi="Times New Roman" w:cs="Times New Roman"/>
          <w:i/>
          <w:sz w:val="24"/>
          <w:szCs w:val="24"/>
        </w:rPr>
        <w:t>test set</w:t>
      </w:r>
      <w:r w:rsidR="00C805D0" w:rsidRPr="004776F6">
        <w:rPr>
          <w:rFonts w:ascii="Times New Roman" w:eastAsia="Times New Roman" w:hAnsi="Times New Roman" w:cs="Times New Roman"/>
          <w:sz w:val="24"/>
          <w:szCs w:val="24"/>
        </w:rPr>
        <w:t xml:space="preserve"> gebruikt worden. </w:t>
      </w:r>
      <w:r w:rsidR="007D4C8B" w:rsidRPr="004776F6">
        <w:rPr>
          <w:rFonts w:ascii="Times New Roman" w:eastAsia="Times New Roman" w:hAnsi="Times New Roman" w:cs="Times New Roman"/>
          <w:sz w:val="24"/>
          <w:szCs w:val="24"/>
        </w:rPr>
        <w:t xml:space="preserve">Dat wil zeggen dat ander deel van de dataset </w:t>
      </w:r>
      <w:r w:rsidR="007A59C2" w:rsidRPr="004776F6">
        <w:rPr>
          <w:rFonts w:ascii="Times New Roman" w:eastAsia="Times New Roman" w:hAnsi="Times New Roman" w:cs="Times New Roman"/>
          <w:sz w:val="24"/>
          <w:szCs w:val="24"/>
        </w:rPr>
        <w:t>bewaard</w:t>
      </w:r>
      <w:r w:rsidR="007D4C8B" w:rsidRPr="004776F6">
        <w:rPr>
          <w:rFonts w:ascii="Times New Roman" w:eastAsia="Times New Roman" w:hAnsi="Times New Roman" w:cs="Times New Roman"/>
          <w:sz w:val="24"/>
          <w:szCs w:val="24"/>
        </w:rPr>
        <w:t xml:space="preserve"> wordt </w:t>
      </w:r>
      <w:r w:rsidR="007A59C2" w:rsidRPr="004776F6">
        <w:rPr>
          <w:rFonts w:ascii="Times New Roman" w:eastAsia="Times New Roman" w:hAnsi="Times New Roman" w:cs="Times New Roman"/>
          <w:sz w:val="24"/>
          <w:szCs w:val="24"/>
        </w:rPr>
        <w:t>voor</w:t>
      </w:r>
      <w:r w:rsidR="007D4C8B" w:rsidRPr="004776F6">
        <w:rPr>
          <w:rFonts w:ascii="Times New Roman" w:eastAsia="Times New Roman" w:hAnsi="Times New Roman" w:cs="Times New Roman"/>
          <w:sz w:val="24"/>
          <w:szCs w:val="24"/>
        </w:rPr>
        <w:t xml:space="preserve"> de computer </w:t>
      </w:r>
      <w:r w:rsidR="007A59C2" w:rsidRPr="004776F6">
        <w:rPr>
          <w:rFonts w:ascii="Times New Roman" w:eastAsia="Times New Roman" w:hAnsi="Times New Roman" w:cs="Times New Roman"/>
          <w:sz w:val="24"/>
          <w:szCs w:val="24"/>
        </w:rPr>
        <w:t xml:space="preserve">om die </w:t>
      </w:r>
      <w:r w:rsidR="007D4C8B" w:rsidRPr="004776F6">
        <w:rPr>
          <w:rFonts w:ascii="Times New Roman" w:eastAsia="Times New Roman" w:hAnsi="Times New Roman" w:cs="Times New Roman"/>
          <w:sz w:val="24"/>
          <w:szCs w:val="24"/>
        </w:rPr>
        <w:t>zelf de stress uit de data te detecteren.</w:t>
      </w:r>
    </w:p>
    <w:p w14:paraId="482A7924" w14:textId="3DAC2320" w:rsidR="00D02A4C" w:rsidRPr="004776F6"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82A7926" w14:textId="77777777" w:rsidR="00D02A4C" w:rsidRPr="004776F6" w:rsidRDefault="008C56B4" w:rsidP="006A4A91">
      <w:pPr>
        <w:pStyle w:val="Heading1"/>
        <w:spacing w:line="360" w:lineRule="auto"/>
        <w:jc w:val="both"/>
        <w:rPr>
          <w:color w:val="222222"/>
          <w:sz w:val="22"/>
          <w:szCs w:val="24"/>
        </w:rPr>
      </w:pPr>
      <w:bookmarkStart w:id="387" w:name="_Toc526474150"/>
      <w:r w:rsidRPr="004776F6">
        <w:rPr>
          <w:color w:val="222222"/>
          <w:sz w:val="44"/>
        </w:rPr>
        <w:lastRenderedPageBreak/>
        <w:t>Deel 5 | Planning</w:t>
      </w:r>
      <w:bookmarkEnd w:id="387"/>
    </w:p>
    <w:p w14:paraId="482A7927"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388" w:name="_Toc526474151"/>
      <w:r w:rsidRPr="004776F6">
        <w:rPr>
          <w:rFonts w:ascii="Times New Roman" w:eastAsia="Times New Roman" w:hAnsi="Times New Roman" w:cs="Times New Roman"/>
          <w:b/>
          <w:color w:val="222222"/>
        </w:rPr>
        <w:t>5.1</w:t>
      </w:r>
      <w:r w:rsidRPr="004776F6">
        <w:rPr>
          <w:rFonts w:ascii="Times New Roman" w:eastAsia="Times New Roman" w:hAnsi="Times New Roman" w:cs="Times New Roman"/>
          <w:b/>
          <w:color w:val="222222"/>
        </w:rPr>
        <w:tab/>
        <w:t>Planning Opzet</w:t>
      </w:r>
      <w:bookmarkEnd w:id="388"/>
    </w:p>
    <w:p w14:paraId="482A7929" w14:textId="77777777" w:rsidR="00D02A4C" w:rsidRPr="004776F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4776F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DUE DATE</w:t>
            </w:r>
          </w:p>
        </w:tc>
      </w:tr>
      <w:tr w:rsidR="008C56B4" w:rsidRPr="004776F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4776F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40%</w:t>
            </w:r>
          </w:p>
        </w:tc>
      </w:tr>
      <w:tr w:rsidR="008C56B4" w:rsidRPr="004776F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r w:rsidR="008C56B4" w:rsidRPr="004776F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1/29/2019</w:t>
            </w:r>
          </w:p>
        </w:tc>
      </w:tr>
      <w:tr w:rsidR="008C56B4" w:rsidRPr="004776F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1/21/2019</w:t>
            </w:r>
          </w:p>
        </w:tc>
      </w:tr>
      <w:tr w:rsidR="008C56B4" w:rsidRPr="004776F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r>
      <w:tr w:rsidR="008C56B4" w:rsidRPr="004776F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1/16/2019</w:t>
            </w:r>
          </w:p>
        </w:tc>
      </w:tr>
      <w:tr w:rsidR="008C56B4" w:rsidRPr="004776F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r>
      <w:tr w:rsidR="008C56B4" w:rsidRPr="004776F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10/31/2018</w:t>
            </w:r>
          </w:p>
        </w:tc>
      </w:tr>
      <w:tr w:rsidR="008C56B4" w:rsidRPr="004776F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1/28/2019</w:t>
            </w:r>
          </w:p>
        </w:tc>
      </w:tr>
      <w:tr w:rsidR="008C56B4" w:rsidRPr="004776F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4776F6">
              <w:rPr>
                <w:rFonts w:ascii="Times New Roman" w:hAnsi="Times New Roman" w:cs="Times New Roman"/>
              </w:rPr>
              <w:t>Requirements</w:t>
            </w:r>
            <w:proofErr w:type="spellEnd"/>
            <w:r w:rsidRPr="004776F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9/7/2018</w:t>
            </w:r>
          </w:p>
        </w:tc>
      </w:tr>
      <w:tr w:rsidR="008C56B4" w:rsidRPr="004776F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Literatuuronderzoek</w:t>
            </w:r>
            <w:r w:rsidR="008C56B4" w:rsidRPr="004776F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9/14/2018</w:t>
            </w:r>
          </w:p>
        </w:tc>
      </w:tr>
      <w:tr w:rsidR="008C56B4" w:rsidRPr="004776F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285C16"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maken van de microcontroller of een smar</w:t>
            </w:r>
            <w:r w:rsidR="004C201E" w:rsidRPr="004776F6">
              <w:rPr>
                <w:rFonts w:ascii="Times New Roman" w:hAnsi="Times New Roman" w:cs="Times New Roman"/>
              </w:rPr>
              <w:t>t</w:t>
            </w:r>
            <w:r w:rsidRPr="004776F6">
              <w:rPr>
                <w:rFonts w:ascii="Times New Roman" w:hAnsi="Times New Roman" w:cs="Times New Roman"/>
              </w:rPr>
              <w:t xml:space="preserve">watch. (Omdat ik dan weet hoe mijn ontwerp moet uitzien en welke ontwikkelomgeving ik zal gebruiken. Ik weet dan ook </w:t>
            </w:r>
            <w:ins w:id="389" w:author="Huijsman, Matthijs" w:date="2018-10-25T09:47:00Z">
              <w:r w:rsidR="00676307">
                <w:rPr>
                  <w:rFonts w:ascii="Times New Roman" w:hAnsi="Times New Roman" w:cs="Times New Roman"/>
                </w:rPr>
                <w:t xml:space="preserve">op </w:t>
              </w:r>
            </w:ins>
            <w:bookmarkStart w:id="390" w:name="_GoBack"/>
            <w:bookmarkEnd w:id="390"/>
            <w:r w:rsidRPr="004776F6">
              <w:rPr>
                <w:rFonts w:ascii="Times New Roman" w:hAnsi="Times New Roman" w:cs="Times New Roman"/>
              </w:rPr>
              <w:t>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Onderzoek welke algoritmen er bestaan voor </w:t>
            </w:r>
            <w:r w:rsidR="004C201E" w:rsidRPr="004776F6">
              <w:rPr>
                <w:rFonts w:ascii="Times New Roman" w:hAnsi="Times New Roman" w:cs="Times New Roman"/>
              </w:rPr>
              <w:t>kunstmatige intelligentie</w:t>
            </w:r>
            <w:r w:rsidRPr="004776F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Ontwerp eventueel van de </w:t>
            </w:r>
            <w:r w:rsidR="004C201E" w:rsidRPr="004776F6">
              <w:rPr>
                <w:rFonts w:ascii="Times New Roman" w:hAnsi="Times New Roman" w:cs="Times New Roman"/>
              </w:rPr>
              <w:t>aansluiting</w:t>
            </w:r>
            <w:r w:rsidRPr="004776F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Oplossingsmethode</w:t>
            </w:r>
            <w:r w:rsidR="008C56B4" w:rsidRPr="004776F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10/5/2018</w:t>
            </w:r>
          </w:p>
        </w:tc>
      </w:tr>
      <w:tr w:rsidR="008C56B4" w:rsidRPr="004776F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10/26/2018</w:t>
            </w:r>
          </w:p>
        </w:tc>
      </w:tr>
      <w:tr w:rsidR="008C56B4" w:rsidRPr="004776F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4776F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12/14/2018</w:t>
            </w:r>
          </w:p>
        </w:tc>
      </w:tr>
      <w:tr w:rsidR="008C56B4" w:rsidRPr="004776F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bl>
    <w:p w14:paraId="482A79EB" w14:textId="0E339048" w:rsidR="00A30321" w:rsidRPr="004776F6" w:rsidRDefault="00A30321" w:rsidP="006A4A91">
      <w:pPr>
        <w:spacing w:line="360" w:lineRule="auto"/>
        <w:jc w:val="both"/>
        <w:rPr>
          <w:rFonts w:ascii="Times New Roman" w:hAnsi="Times New Roman" w:cs="Times New Roman"/>
        </w:rPr>
      </w:pPr>
    </w:p>
    <w:p w14:paraId="6B32DBB7" w14:textId="77777777" w:rsidR="00A30321" w:rsidRPr="004776F6" w:rsidRDefault="00A30321">
      <w:pPr>
        <w:rPr>
          <w:rFonts w:ascii="Times New Roman" w:hAnsi="Times New Roman" w:cs="Times New Roman"/>
        </w:rPr>
      </w:pPr>
      <w:r w:rsidRPr="004776F6">
        <w:rPr>
          <w:rFonts w:ascii="Times New Roman" w:hAnsi="Times New Roman" w:cs="Times New Roman"/>
        </w:rPr>
        <w:br w:type="page"/>
      </w:r>
    </w:p>
    <w:p w14:paraId="482A79E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391" w:name="_Toc526474152"/>
      <w:r w:rsidRPr="004776F6">
        <w:rPr>
          <w:rFonts w:ascii="Times New Roman" w:eastAsia="Times New Roman" w:hAnsi="Times New Roman" w:cs="Times New Roman"/>
          <w:b/>
          <w:color w:val="222222"/>
        </w:rPr>
        <w:lastRenderedPageBreak/>
        <w:t>5.2</w:t>
      </w:r>
      <w:r w:rsidRPr="004776F6">
        <w:rPr>
          <w:rFonts w:ascii="Times New Roman" w:eastAsia="Times New Roman" w:hAnsi="Times New Roman" w:cs="Times New Roman"/>
          <w:b/>
          <w:color w:val="222222"/>
        </w:rPr>
        <w:tab/>
        <w:t>Risicolog</w:t>
      </w:r>
      <w:bookmarkEnd w:id="391"/>
    </w:p>
    <w:p w14:paraId="482A79EE"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4776F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4776F6" w:rsidRDefault="008C56B4" w:rsidP="006A4A91">
            <w:pPr>
              <w:spacing w:after="0" w:line="360" w:lineRule="auto"/>
              <w:jc w:val="both"/>
              <w:rPr>
                <w:rFonts w:ascii="Times New Roman" w:eastAsia="Times New Roman" w:hAnsi="Times New Roman" w:cs="Times New Roman"/>
                <w:color w:val="222222"/>
              </w:rPr>
            </w:pPr>
            <w:proofErr w:type="gramStart"/>
            <w:r w:rsidRPr="004776F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4776F6" w:rsidRDefault="008C56B4" w:rsidP="006A4A91">
            <w:pPr>
              <w:spacing w:after="0" w:line="360" w:lineRule="auto"/>
              <w:ind w:right="-15"/>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Datum</w:t>
            </w:r>
          </w:p>
        </w:tc>
      </w:tr>
      <w:tr w:rsidR="00D02A4C" w:rsidRPr="004776F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Genoeg kleding, eten meenemen voor extra energie. Anders thuis </w:t>
            </w:r>
            <w:r w:rsidR="00721D6A" w:rsidRPr="004776F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Ontwerp van </w:t>
            </w:r>
            <w:r w:rsidR="004C201E" w:rsidRPr="004776F6">
              <w:rPr>
                <w:rFonts w:ascii="Times New Roman" w:eastAsia="Times New Roman" w:hAnsi="Times New Roman" w:cs="Times New Roman"/>
                <w:color w:val="222222"/>
              </w:rPr>
              <w:t>het</w:t>
            </w:r>
            <w:r w:rsidRPr="004776F6">
              <w:rPr>
                <w:rFonts w:ascii="Times New Roman" w:eastAsia="Times New Roman" w:hAnsi="Times New Roman" w:cs="Times New Roman"/>
                <w:color w:val="222222"/>
              </w:rPr>
              <w:t xml:space="preserve"> prototype aanpassen zodat het </w:t>
            </w:r>
            <w:r w:rsidRPr="004776F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genoeg gereedschappen om de sensoren zo goed aan de huid te plaatsen voor de juiste meting. Het ontwerp komt nog en </w:t>
            </w:r>
            <w:r>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Hele periode</w:t>
            </w:r>
          </w:p>
        </w:tc>
      </w:tr>
      <w:tr w:rsidR="00D02A4C" w:rsidRPr="004776F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Verkeerde keuze maken waardoor ik te lang aan </w:t>
            </w:r>
            <w:r w:rsidR="004D073F" w:rsidRPr="004776F6">
              <w:rPr>
                <w:rFonts w:ascii="Times New Roman" w:eastAsia="Times New Roman" w:hAnsi="Times New Roman" w:cs="Times New Roman"/>
                <w:color w:val="222222"/>
              </w:rPr>
              <w:t>eenzelfde</w:t>
            </w:r>
            <w:r w:rsidRPr="004776F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zijn er </w:t>
            </w:r>
            <w:r w:rsidR="00CF77D3">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4776F6" w:rsidRDefault="00B52517"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Kalibreren</w:t>
            </w:r>
            <w:r w:rsidR="008C56B4" w:rsidRPr="004776F6">
              <w:rPr>
                <w:rFonts w:ascii="Times New Roman" w:eastAsia="Times New Roman" w:hAnsi="Times New Roman" w:cs="Times New Roman"/>
                <w:color w:val="222222"/>
              </w:rPr>
              <w:t xml:space="preserve"> met een bestaande sensor of een </w:t>
            </w:r>
            <w:proofErr w:type="gramStart"/>
            <w:r w:rsidR="008C56B4" w:rsidRPr="004776F6">
              <w:rPr>
                <w:rFonts w:ascii="Times New Roman" w:eastAsia="Times New Roman" w:hAnsi="Times New Roman" w:cs="Times New Roman"/>
                <w:color w:val="222222"/>
              </w:rPr>
              <w:t>smartwatch /</w:t>
            </w:r>
            <w:proofErr w:type="gramEnd"/>
            <w:r w:rsidR="008C56B4" w:rsidRPr="004776F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is er een alternatieve smartwatch aanwezig om als indicatie te hebben voor het </w:t>
            </w:r>
            <w:proofErr w:type="spellStart"/>
            <w:r>
              <w:rPr>
                <w:rFonts w:ascii="Times New Roman" w:eastAsia="Times New Roman" w:hAnsi="Times New Roman" w:cs="Times New Roman"/>
                <w:color w:val="222222"/>
              </w:rPr>
              <w:t>kalibrern</w:t>
            </w:r>
            <w:proofErr w:type="spellEnd"/>
            <w:r>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stress kunnen detecteren</w:t>
            </w:r>
            <w:r w:rsidR="00F43250">
              <w:rPr>
                <w:rFonts w:ascii="Times New Roman" w:eastAsia="Times New Roman" w:hAnsi="Times New Roman" w:cs="Times New Roman"/>
                <w:color w:val="222222"/>
              </w:rPr>
              <w:t xml:space="preserve"> met behulp van kunstmatige intelligentie</w:t>
            </w:r>
            <w:r w:rsidRPr="004776F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meerdere Data </w:t>
            </w:r>
            <w:proofErr w:type="spellStart"/>
            <w:r>
              <w:rPr>
                <w:rFonts w:ascii="Times New Roman" w:eastAsia="Times New Roman" w:hAnsi="Times New Roman" w:cs="Times New Roman"/>
                <w:color w:val="222222"/>
              </w:rPr>
              <w:t>Scientist</w:t>
            </w:r>
            <w:r w:rsidR="0009312C">
              <w:rPr>
                <w:rFonts w:ascii="Times New Roman" w:eastAsia="Times New Roman" w:hAnsi="Times New Roman" w:cs="Times New Roman"/>
                <w:color w:val="222222"/>
              </w:rPr>
              <w:t>s</w:t>
            </w:r>
            <w:proofErr w:type="spellEnd"/>
            <w:r>
              <w:rPr>
                <w:rFonts w:ascii="Times New Roman" w:eastAsia="Times New Roman" w:hAnsi="Times New Roman" w:cs="Times New Roman"/>
                <w:color w:val="222222"/>
              </w:rPr>
              <w:t xml:space="preserve"> aanwezig op </w:t>
            </w:r>
            <w:r w:rsidR="006F1783">
              <w:rPr>
                <w:rFonts w:ascii="Times New Roman" w:eastAsia="Times New Roman" w:hAnsi="Times New Roman" w:cs="Times New Roman"/>
                <w:color w:val="222222"/>
              </w:rPr>
              <w:t>de</w:t>
            </w:r>
            <w:r>
              <w:rPr>
                <w:rFonts w:ascii="Times New Roman" w:eastAsia="Times New Roman" w:hAnsi="Times New Roman" w:cs="Times New Roman"/>
                <w:color w:val="222222"/>
              </w:rPr>
              <w:t xml:space="preserve"> werkvloer voor vragen van mi</w:t>
            </w:r>
            <w:r w:rsidR="006F1783">
              <w:rPr>
                <w:rFonts w:ascii="Times New Roman" w:eastAsia="Times New Roman" w:hAnsi="Times New Roman" w:cs="Times New Roman"/>
                <w:color w:val="222222"/>
              </w:rPr>
              <w:t>j</w:t>
            </w:r>
            <w:r>
              <w:rPr>
                <w:rFonts w:ascii="Times New Roman" w:eastAsia="Times New Roman" w:hAnsi="Times New Roman" w:cs="Times New Roman"/>
                <w:color w:val="222222"/>
              </w:rPr>
              <w:t>.</w:t>
            </w:r>
            <w:r w:rsidR="006F1783">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zal eerst</w:t>
            </w:r>
            <w:r w:rsidR="0071608E">
              <w:rPr>
                <w:rFonts w:ascii="Times New Roman" w:eastAsia="Times New Roman" w:hAnsi="Times New Roman" w:cs="Times New Roman"/>
                <w:color w:val="222222"/>
              </w:rPr>
              <w:t xml:space="preserve"> een </w:t>
            </w:r>
            <w:r>
              <w:rPr>
                <w:rFonts w:ascii="Times New Roman" w:eastAsia="Times New Roman" w:hAnsi="Times New Roman" w:cs="Times New Roman"/>
                <w:color w:val="222222"/>
              </w:rPr>
              <w:t>ontwerp gemaakt worden met b</w:t>
            </w:r>
            <w:r w:rsidR="0071608E">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7743B601" w14:textId="2BC23248" w:rsidR="00A445B3" w:rsidRDefault="008C56B4" w:rsidP="00A445B3">
      <w:pPr>
        <w:pStyle w:val="Heading1"/>
        <w:spacing w:line="360" w:lineRule="auto"/>
        <w:jc w:val="both"/>
        <w:rPr>
          <w:color w:val="222222"/>
          <w:sz w:val="44"/>
        </w:rPr>
      </w:pPr>
      <w:bookmarkStart w:id="392" w:name="_Toc526474153"/>
      <w:r w:rsidRPr="004776F6">
        <w:rPr>
          <w:color w:val="222222"/>
          <w:sz w:val="44"/>
        </w:rPr>
        <w:lastRenderedPageBreak/>
        <w:t>Deel 6 | Verantwoording</w:t>
      </w:r>
      <w:bookmarkEnd w:id="392"/>
    </w:p>
    <w:p w14:paraId="540FB6C4" w14:textId="77777777" w:rsidR="00A445B3" w:rsidRPr="00A445B3" w:rsidRDefault="00A445B3" w:rsidP="00A445B3"/>
    <w:p w14:paraId="362C659D" w14:textId="653D2F12" w:rsidR="00B9374F" w:rsidRPr="004776F6" w:rsidRDefault="0061586D" w:rsidP="00A445B3">
      <w:pPr>
        <w:spacing w:line="360" w:lineRule="auto"/>
        <w:ind w:firstLine="720"/>
        <w:rPr>
          <w:rFonts w:ascii="Times New Roman" w:hAnsi="Times New Roman" w:cs="Times New Roman"/>
        </w:rPr>
      </w:pPr>
      <w:r w:rsidRPr="004776F6">
        <w:rPr>
          <w:rFonts w:ascii="Times New Roman" w:hAnsi="Times New Roman" w:cs="Times New Roman"/>
        </w:rPr>
        <w:t>Deze</w:t>
      </w:r>
      <w:r w:rsidR="00B9374F" w:rsidRPr="004776F6">
        <w:rPr>
          <w:rFonts w:ascii="Times New Roman" w:hAnsi="Times New Roman" w:cs="Times New Roman"/>
        </w:rPr>
        <w:t xml:space="preserve"> onderstaande tabel kan afwijkingen bevatten. Er wordt verder </w:t>
      </w:r>
      <w:r w:rsidRPr="004776F6">
        <w:rPr>
          <w:rFonts w:ascii="Times New Roman" w:hAnsi="Times New Roman" w:cs="Times New Roman"/>
        </w:rPr>
        <w:t>aan gewerkt</w:t>
      </w:r>
      <w:r w:rsidR="00B9374F" w:rsidRPr="004776F6">
        <w:rPr>
          <w:rFonts w:ascii="Times New Roman" w:hAnsi="Times New Roman" w:cs="Times New Roman"/>
        </w:rPr>
        <w:t xml:space="preserve"> om </w:t>
      </w:r>
      <w:r w:rsidRPr="004776F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4776F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Indicatoren</w:t>
            </w:r>
          </w:p>
        </w:tc>
      </w:tr>
      <w:tr w:rsidR="00A30321" w:rsidRPr="004776F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A1, A2, A3, A4, A5, A6, A7</w:t>
            </w:r>
          </w:p>
        </w:tc>
      </w:tr>
      <w:tr w:rsidR="00A30321" w:rsidRPr="004776F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A8, A9</w:t>
            </w:r>
          </w:p>
        </w:tc>
      </w:tr>
      <w:tr w:rsidR="00A30321" w:rsidRPr="004776F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B1, B2, R2</w:t>
            </w:r>
          </w:p>
        </w:tc>
      </w:tr>
      <w:tr w:rsidR="00A30321" w:rsidRPr="004776F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O1, R1, R2, R4, R6</w:t>
            </w:r>
          </w:p>
        </w:tc>
      </w:tr>
      <w:tr w:rsidR="00A30321" w:rsidRPr="004776F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D1</w:t>
            </w:r>
          </w:p>
        </w:tc>
      </w:tr>
      <w:tr w:rsidR="00A30321" w:rsidRPr="004776F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D2, D3</w:t>
            </w:r>
          </w:p>
        </w:tc>
      </w:tr>
      <w:tr w:rsidR="00A30321" w:rsidRPr="004776F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O2, O3, O4, O5</w:t>
            </w:r>
          </w:p>
        </w:tc>
      </w:tr>
      <w:tr w:rsidR="00A30321" w:rsidRPr="004776F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B3, B4, R5</w:t>
            </w:r>
          </w:p>
        </w:tc>
      </w:tr>
      <w:tr w:rsidR="00A30321" w:rsidRPr="004776F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B5</w:t>
            </w:r>
          </w:p>
        </w:tc>
      </w:tr>
    </w:tbl>
    <w:p w14:paraId="482A7A62" w14:textId="79E36965" w:rsidR="00D02A4C"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0FA40BA" w14:textId="77777777" w:rsidR="00D15E7A" w:rsidRDefault="00D15E7A" w:rsidP="00A445B3">
      <w:pPr>
        <w:spacing w:line="360" w:lineRule="auto"/>
        <w:rPr>
          <w:rFonts w:ascii="Times New Roman" w:hAnsi="Times New Roman" w:cs="Times New Roman"/>
        </w:rPr>
      </w:pPr>
    </w:p>
    <w:p w14:paraId="122F5ACD" w14:textId="45E36DDB" w:rsidR="00A445B3" w:rsidRDefault="00A445B3" w:rsidP="00A445B3">
      <w:pPr>
        <w:spacing w:line="360" w:lineRule="auto"/>
        <w:rPr>
          <w:rFonts w:ascii="Times New Roman" w:hAnsi="Times New Roman" w:cs="Times New Roman"/>
        </w:rPr>
      </w:pPr>
      <w:r w:rsidRPr="004776F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4776F6" w:rsidRDefault="00A445B3" w:rsidP="00A445B3">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Fig.</w:t>
      </w:r>
      <w:r>
        <w:rPr>
          <w:rStyle w:val="SubtleEmphasis"/>
          <w:rFonts w:ascii="Times New Roman" w:hAnsi="Times New Roman" w:cs="Times New Roman"/>
        </w:rPr>
        <w:t xml:space="preserve"> 4</w:t>
      </w:r>
      <w:r w:rsidRPr="004776F6">
        <w:rPr>
          <w:rStyle w:val="SubtleEmphasis"/>
          <w:rFonts w:ascii="Times New Roman" w:hAnsi="Times New Roman" w:cs="Times New Roman"/>
        </w:rPr>
        <w:t xml:space="preserve"> </w:t>
      </w:r>
      <w:r>
        <w:rPr>
          <w:rStyle w:val="SubtleEmphasis"/>
          <w:rFonts w:ascii="Times New Roman" w:hAnsi="Times New Roman" w:cs="Times New Roman"/>
        </w:rPr>
        <w:t>Vijf competenties op volgorde met bijbehorende taken die worden uitgevoerd voor huidige onderzoek. Dit is ook terug te vinden in de scriptie voor meer informatie.</w:t>
      </w:r>
    </w:p>
    <w:p w14:paraId="244F52FC" w14:textId="6D16462A" w:rsidR="00A445B3" w:rsidRDefault="00A445B3">
      <w:pPr>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482A7A64" w14:textId="77777777" w:rsidR="00D02A4C" w:rsidRPr="004776F6" w:rsidRDefault="008C56B4" w:rsidP="006A4A91">
      <w:pPr>
        <w:pStyle w:val="Heading1"/>
        <w:spacing w:line="360" w:lineRule="auto"/>
        <w:jc w:val="both"/>
        <w:rPr>
          <w:color w:val="222222"/>
          <w:sz w:val="22"/>
          <w:szCs w:val="24"/>
        </w:rPr>
      </w:pPr>
      <w:bookmarkStart w:id="393" w:name="_Toc526474154"/>
      <w:r w:rsidRPr="004776F6">
        <w:rPr>
          <w:color w:val="222222"/>
          <w:sz w:val="44"/>
        </w:rPr>
        <w:lastRenderedPageBreak/>
        <w:t>Deel 7 | Literatuurlijst</w:t>
      </w:r>
      <w:bookmarkEnd w:id="393"/>
    </w:p>
    <w:p w14:paraId="5C90EDB6" w14:textId="71E3977A" w:rsidR="000B2E83" w:rsidRPr="00AF572E" w:rsidRDefault="001704EC" w:rsidP="006A4A91">
      <w:pPr>
        <w:spacing w:line="360" w:lineRule="auto"/>
        <w:jc w:val="both"/>
        <w:rPr>
          <w:rFonts w:ascii="Times New Roman" w:eastAsia="Times New Roman" w:hAnsi="Times New Roman" w:cs="Times New Roman"/>
          <w:color w:val="222222"/>
          <w:lang w:val="en-US"/>
          <w:rPrChange w:id="394" w:author="Huijsman, Matthijs" w:date="2018-10-18T12:47:00Z">
            <w:rPr>
              <w:rFonts w:ascii="Times New Roman" w:eastAsia="Times New Roman" w:hAnsi="Times New Roman" w:cs="Times New Roman"/>
              <w:color w:val="222222"/>
            </w:rPr>
          </w:rPrChange>
        </w:rPr>
      </w:pPr>
      <w:r w:rsidRPr="00B811EB">
        <w:rPr>
          <w:rFonts w:ascii="Times New Roman" w:eastAsia="Times New Roman" w:hAnsi="Times New Roman" w:cs="Times New Roman"/>
          <w:color w:val="222222"/>
          <w:lang w:val="en-US"/>
        </w:rPr>
        <w:t>[1</w:t>
      </w:r>
      <w:r w:rsidR="000B2E83" w:rsidRPr="00B811EB">
        <w:rPr>
          <w:rFonts w:ascii="Times New Roman" w:eastAsia="Times New Roman" w:hAnsi="Times New Roman" w:cs="Times New Roman"/>
          <w:color w:val="222222"/>
          <w:lang w:val="en-US"/>
        </w:rPr>
        <w:t>]</w:t>
      </w:r>
      <w:r w:rsidR="000B2E83" w:rsidRPr="00B811EB">
        <w:rPr>
          <w:rFonts w:ascii="Times New Roman" w:eastAsia="Times New Roman" w:hAnsi="Times New Roman" w:cs="Times New Roman"/>
          <w:color w:val="222222"/>
          <w:lang w:val="en-US"/>
        </w:rPr>
        <w:tab/>
      </w:r>
      <w:proofErr w:type="spellStart"/>
      <w:r w:rsidR="00DA4B38" w:rsidRPr="00B811EB">
        <w:rPr>
          <w:rFonts w:ascii="Times New Roman" w:eastAsia="Times New Roman" w:hAnsi="Times New Roman" w:cs="Times New Roman"/>
          <w:color w:val="222222"/>
          <w:lang w:val="en-US"/>
        </w:rPr>
        <w:t>Kemeng</w:t>
      </w:r>
      <w:proofErr w:type="spellEnd"/>
      <w:r w:rsidR="00DA4B38" w:rsidRPr="00B811EB">
        <w:rPr>
          <w:rFonts w:ascii="Times New Roman" w:eastAsia="Times New Roman" w:hAnsi="Times New Roman" w:cs="Times New Roman"/>
          <w:color w:val="222222"/>
          <w:lang w:val="en-US"/>
        </w:rPr>
        <w:t xml:space="preserve"> Chen, Wolfgang Fink, Janet </w:t>
      </w:r>
      <w:proofErr w:type="spellStart"/>
      <w:r w:rsidR="00DA4B38" w:rsidRPr="00B811EB">
        <w:rPr>
          <w:rFonts w:ascii="Times New Roman" w:eastAsia="Times New Roman" w:hAnsi="Times New Roman" w:cs="Times New Roman"/>
          <w:color w:val="222222"/>
          <w:lang w:val="en-US"/>
        </w:rPr>
        <w:t>Roveda</w:t>
      </w:r>
      <w:proofErr w:type="spellEnd"/>
      <w:r w:rsidR="00DA4B38" w:rsidRPr="00B811EB">
        <w:rPr>
          <w:rFonts w:ascii="Times New Roman" w:eastAsia="Times New Roman" w:hAnsi="Times New Roman" w:cs="Times New Roman"/>
          <w:color w:val="222222"/>
          <w:lang w:val="en-US"/>
        </w:rPr>
        <w:t xml:space="preserve">, Richard D. Lane, John Allen, Johnny </w:t>
      </w:r>
      <w:proofErr w:type="spellStart"/>
      <w:r w:rsidR="00DA4B38" w:rsidRPr="00B811EB">
        <w:rPr>
          <w:rFonts w:ascii="Times New Roman" w:eastAsia="Times New Roman" w:hAnsi="Times New Roman" w:cs="Times New Roman"/>
          <w:color w:val="222222"/>
          <w:lang w:val="en-US"/>
        </w:rPr>
        <w:t>Vanuk</w:t>
      </w:r>
      <w:proofErr w:type="spellEnd"/>
      <w:r w:rsidRPr="00B811EB">
        <w:rPr>
          <w:rFonts w:ascii="Times New Roman" w:eastAsia="Times New Roman" w:hAnsi="Times New Roman" w:cs="Times New Roman"/>
          <w:color w:val="222222"/>
          <w:lang w:val="en-US"/>
        </w:rPr>
        <w:t>. (</w:t>
      </w:r>
      <w:r w:rsidR="00DA4B38" w:rsidRPr="00B811EB">
        <w:rPr>
          <w:rFonts w:ascii="Times New Roman" w:eastAsia="Times New Roman" w:hAnsi="Times New Roman" w:cs="Times New Roman"/>
          <w:color w:val="222222"/>
          <w:lang w:val="en-US"/>
        </w:rPr>
        <w:t>2015</w:t>
      </w:r>
      <w:r w:rsidRPr="00B811EB">
        <w:rPr>
          <w:rFonts w:ascii="Times New Roman" w:eastAsia="Times New Roman" w:hAnsi="Times New Roman" w:cs="Times New Roman"/>
          <w:color w:val="222222"/>
          <w:lang w:val="en-US"/>
        </w:rPr>
        <w:t xml:space="preserve">). Wearable </w:t>
      </w:r>
      <w:proofErr w:type="gramStart"/>
      <w:r w:rsidRPr="00B811EB">
        <w:rPr>
          <w:rFonts w:ascii="Times New Roman" w:eastAsia="Times New Roman" w:hAnsi="Times New Roman" w:cs="Times New Roman"/>
          <w:color w:val="222222"/>
          <w:lang w:val="en-US"/>
        </w:rPr>
        <w:t>sensor based</w:t>
      </w:r>
      <w:proofErr w:type="gramEnd"/>
      <w:r w:rsidRPr="00B811EB">
        <w:rPr>
          <w:rFonts w:ascii="Times New Roman" w:eastAsia="Times New Roman" w:hAnsi="Times New Roman" w:cs="Times New Roman"/>
          <w:color w:val="222222"/>
          <w:lang w:val="en-US"/>
        </w:rPr>
        <w:t xml:space="preserve"> stress management using integrated respiratory and ECG waveforms. </w:t>
      </w:r>
      <w:r w:rsidRPr="00AF572E">
        <w:rPr>
          <w:rFonts w:ascii="Times New Roman" w:eastAsia="Times New Roman" w:hAnsi="Times New Roman" w:cs="Times New Roman"/>
          <w:color w:val="222222"/>
          <w:lang w:val="en-US"/>
          <w:rPrChange w:id="395" w:author="Huijsman, Matthijs" w:date="2018-10-18T12:47:00Z">
            <w:rPr>
              <w:rFonts w:ascii="Times New Roman" w:eastAsia="Times New Roman" w:hAnsi="Times New Roman" w:cs="Times New Roman"/>
              <w:color w:val="222222"/>
            </w:rPr>
          </w:rPrChange>
        </w:rPr>
        <w:t>(</w:t>
      </w:r>
      <w:proofErr w:type="spellStart"/>
      <w:r w:rsidRPr="00AF572E">
        <w:rPr>
          <w:rFonts w:ascii="Times New Roman" w:eastAsia="Times New Roman" w:hAnsi="Times New Roman" w:cs="Times New Roman"/>
          <w:color w:val="222222"/>
          <w:lang w:val="en-US"/>
          <w:rPrChange w:id="396" w:author="Huijsman, Matthijs" w:date="2018-10-18T12:47:00Z">
            <w:rPr>
              <w:rFonts w:ascii="Times New Roman" w:eastAsia="Times New Roman" w:hAnsi="Times New Roman" w:cs="Times New Roman"/>
              <w:color w:val="222222"/>
            </w:rPr>
          </w:rPrChange>
        </w:rPr>
        <w:t>Ongepubliceerd</w:t>
      </w:r>
      <w:proofErr w:type="spellEnd"/>
      <w:r w:rsidRPr="00AF572E">
        <w:rPr>
          <w:rFonts w:ascii="Times New Roman" w:eastAsia="Times New Roman" w:hAnsi="Times New Roman" w:cs="Times New Roman"/>
          <w:color w:val="222222"/>
          <w:lang w:val="en-US"/>
          <w:rPrChange w:id="397" w:author="Huijsman, Matthijs" w:date="2018-10-18T12:47:00Z">
            <w:rPr>
              <w:rFonts w:ascii="Times New Roman" w:eastAsia="Times New Roman" w:hAnsi="Times New Roman" w:cs="Times New Roman"/>
              <w:color w:val="222222"/>
            </w:rPr>
          </w:rPrChange>
        </w:rPr>
        <w:t xml:space="preserve"> </w:t>
      </w:r>
      <w:proofErr w:type="spellStart"/>
      <w:r w:rsidRPr="00AF572E">
        <w:rPr>
          <w:rFonts w:ascii="Times New Roman" w:eastAsia="Times New Roman" w:hAnsi="Times New Roman" w:cs="Times New Roman"/>
          <w:color w:val="222222"/>
          <w:lang w:val="en-US"/>
          <w:rPrChange w:id="398" w:author="Huijsman, Matthijs" w:date="2018-10-18T12:47:00Z">
            <w:rPr>
              <w:rFonts w:ascii="Times New Roman" w:eastAsia="Times New Roman" w:hAnsi="Times New Roman" w:cs="Times New Roman"/>
              <w:color w:val="222222"/>
            </w:rPr>
          </w:rPrChange>
        </w:rPr>
        <w:t>eindwerk</w:t>
      </w:r>
      <w:proofErr w:type="spellEnd"/>
      <w:r w:rsidRPr="00AF572E">
        <w:rPr>
          <w:rFonts w:ascii="Times New Roman" w:eastAsia="Times New Roman" w:hAnsi="Times New Roman" w:cs="Times New Roman"/>
          <w:color w:val="222222"/>
          <w:lang w:val="en-US"/>
          <w:rPrChange w:id="399" w:author="Huijsman, Matthijs" w:date="2018-10-18T12:47:00Z">
            <w:rPr>
              <w:rFonts w:ascii="Times New Roman" w:eastAsia="Times New Roman" w:hAnsi="Times New Roman" w:cs="Times New Roman"/>
              <w:color w:val="222222"/>
            </w:rPr>
          </w:rPrChange>
        </w:rPr>
        <w:t xml:space="preserve">). </w:t>
      </w:r>
      <w:r w:rsidR="00C54859" w:rsidRPr="00AF572E">
        <w:rPr>
          <w:rFonts w:ascii="Times New Roman" w:eastAsia="Times New Roman" w:hAnsi="Times New Roman" w:cs="Times New Roman"/>
          <w:color w:val="222222"/>
          <w:lang w:val="en-US"/>
          <w:rPrChange w:id="400" w:author="Huijsman, Matthijs" w:date="2018-10-18T12:47:00Z">
            <w:rPr>
              <w:rFonts w:ascii="Times New Roman" w:eastAsia="Times New Roman" w:hAnsi="Times New Roman" w:cs="Times New Roman"/>
              <w:color w:val="222222"/>
            </w:rPr>
          </w:rPrChange>
        </w:rPr>
        <w:t>University of Arizona, Tucson</w:t>
      </w:r>
      <w:r w:rsidRPr="00AF572E">
        <w:rPr>
          <w:rFonts w:ascii="Times New Roman" w:eastAsia="Times New Roman" w:hAnsi="Times New Roman" w:cs="Times New Roman"/>
          <w:color w:val="222222"/>
          <w:lang w:val="en-US"/>
          <w:rPrChange w:id="401" w:author="Huijsman, Matthijs" w:date="2018-10-18T12:47:00Z">
            <w:rPr>
              <w:rFonts w:ascii="Times New Roman" w:eastAsia="Times New Roman" w:hAnsi="Times New Roman" w:cs="Times New Roman"/>
              <w:color w:val="222222"/>
            </w:rPr>
          </w:rPrChange>
        </w:rPr>
        <w:t>.</w:t>
      </w:r>
    </w:p>
    <w:p w14:paraId="772E4457" w14:textId="24233364" w:rsidR="001704EC" w:rsidRPr="00AF572E" w:rsidRDefault="001704EC" w:rsidP="006A4A91">
      <w:pPr>
        <w:spacing w:line="360" w:lineRule="auto"/>
        <w:jc w:val="both"/>
        <w:rPr>
          <w:rFonts w:ascii="Times New Roman" w:eastAsia="Times New Roman" w:hAnsi="Times New Roman" w:cs="Times New Roman"/>
          <w:color w:val="222222"/>
          <w:lang w:val="en-US"/>
          <w:rPrChange w:id="402" w:author="Huijsman, Matthijs" w:date="2018-10-18T12:47:00Z">
            <w:rPr>
              <w:rFonts w:ascii="Times New Roman" w:eastAsia="Times New Roman" w:hAnsi="Times New Roman" w:cs="Times New Roman"/>
              <w:color w:val="222222"/>
            </w:rPr>
          </w:rPrChange>
        </w:rPr>
      </w:pPr>
      <w:r w:rsidRPr="00AF572E">
        <w:rPr>
          <w:rFonts w:ascii="Times New Roman" w:eastAsia="Times New Roman" w:hAnsi="Times New Roman" w:cs="Times New Roman"/>
          <w:color w:val="222222"/>
          <w:lang w:val="en-US"/>
          <w:rPrChange w:id="403" w:author="Huijsman, Matthijs" w:date="2018-10-18T12:47:00Z">
            <w:rPr>
              <w:rFonts w:ascii="Times New Roman" w:eastAsia="Times New Roman" w:hAnsi="Times New Roman" w:cs="Times New Roman"/>
              <w:color w:val="222222"/>
            </w:rPr>
          </w:rPrChange>
        </w:rPr>
        <w:t>[</w:t>
      </w:r>
      <w:proofErr w:type="gramStart"/>
      <w:r w:rsidRPr="00AF572E">
        <w:rPr>
          <w:rFonts w:ascii="Times New Roman" w:eastAsia="Times New Roman" w:hAnsi="Times New Roman" w:cs="Times New Roman"/>
          <w:color w:val="222222"/>
          <w:lang w:val="en-US"/>
          <w:rPrChange w:id="404" w:author="Huijsman, Matthijs" w:date="2018-10-18T12:47:00Z">
            <w:rPr>
              <w:rFonts w:ascii="Times New Roman" w:eastAsia="Times New Roman" w:hAnsi="Times New Roman" w:cs="Times New Roman"/>
              <w:color w:val="222222"/>
            </w:rPr>
          </w:rPrChange>
        </w:rPr>
        <w:t>2]</w:t>
      </w:r>
      <w:r w:rsidRPr="00AF572E">
        <w:rPr>
          <w:rFonts w:ascii="Times New Roman" w:eastAsia="Times New Roman" w:hAnsi="Times New Roman" w:cs="Times New Roman"/>
          <w:color w:val="222222"/>
          <w:lang w:val="en-US"/>
          <w:rPrChange w:id="405" w:author="Huijsman, Matthijs" w:date="2018-10-18T12:47:00Z">
            <w:rPr>
              <w:rFonts w:ascii="Times New Roman" w:eastAsia="Times New Roman" w:hAnsi="Times New Roman" w:cs="Times New Roman"/>
              <w:color w:val="222222"/>
            </w:rPr>
          </w:rPrChange>
        </w:rPr>
        <w:tab/>
      </w:r>
      <w:proofErr w:type="spellStart"/>
      <w:r w:rsidRPr="00AF572E">
        <w:rPr>
          <w:rFonts w:ascii="Times New Roman" w:eastAsia="Times New Roman" w:hAnsi="Times New Roman" w:cs="Times New Roman"/>
          <w:color w:val="222222"/>
          <w:lang w:val="en-US"/>
          <w:rPrChange w:id="406" w:author="Huijsman, Matthijs" w:date="2018-10-18T12:47:00Z">
            <w:rPr>
              <w:rFonts w:ascii="Times New Roman" w:eastAsia="Times New Roman" w:hAnsi="Times New Roman" w:cs="Times New Roman"/>
              <w:color w:val="222222"/>
            </w:rPr>
          </w:rPrChange>
        </w:rPr>
        <w:t>Sriramprakash.S</w:t>
      </w:r>
      <w:proofErr w:type="spellEnd"/>
      <w:proofErr w:type="gramEnd"/>
      <w:r w:rsidRPr="00AF572E">
        <w:rPr>
          <w:rFonts w:ascii="Times New Roman" w:eastAsia="Times New Roman" w:hAnsi="Times New Roman" w:cs="Times New Roman"/>
          <w:color w:val="222222"/>
          <w:lang w:val="en-US"/>
          <w:rPrChange w:id="407" w:author="Huijsman, Matthijs" w:date="2018-10-18T12:47:00Z">
            <w:rPr>
              <w:rFonts w:ascii="Times New Roman" w:eastAsia="Times New Roman" w:hAnsi="Times New Roman" w:cs="Times New Roman"/>
              <w:color w:val="222222"/>
            </w:rPr>
          </w:rPrChange>
        </w:rPr>
        <w:t xml:space="preserve"> </w:t>
      </w:r>
      <w:r w:rsidRPr="00AF572E">
        <w:rPr>
          <w:rFonts w:ascii="Times New Roman" w:eastAsia="Times New Roman" w:hAnsi="Times New Roman" w:cs="Times New Roman"/>
          <w:color w:val="222222"/>
          <w:lang w:val="en-US"/>
          <w:rPrChange w:id="408" w:author="Huijsman, Matthijs" w:date="2018-10-18T12:47:00Z">
            <w:rPr>
              <w:rFonts w:ascii="Times New Roman" w:eastAsia="Times New Roman" w:hAnsi="Times New Roman" w:cs="Times New Roman"/>
              <w:color w:val="222222"/>
            </w:rPr>
          </w:rPrChange>
        </w:rPr>
        <w:softHyphen/>
        <w:t xml:space="preserve">, Prasanna </w:t>
      </w:r>
      <w:proofErr w:type="spellStart"/>
      <w:r w:rsidRPr="00AF572E">
        <w:rPr>
          <w:rFonts w:ascii="Times New Roman" w:eastAsia="Times New Roman" w:hAnsi="Times New Roman" w:cs="Times New Roman"/>
          <w:color w:val="222222"/>
          <w:lang w:val="en-US"/>
          <w:rPrChange w:id="409" w:author="Huijsman, Matthijs" w:date="2018-10-18T12:47:00Z">
            <w:rPr>
              <w:rFonts w:ascii="Times New Roman" w:eastAsia="Times New Roman" w:hAnsi="Times New Roman" w:cs="Times New Roman"/>
              <w:color w:val="222222"/>
            </w:rPr>
          </w:rPrChange>
        </w:rPr>
        <w:t>Vadana</w:t>
      </w:r>
      <w:proofErr w:type="spellEnd"/>
      <w:r w:rsidRPr="00AF572E">
        <w:rPr>
          <w:rFonts w:ascii="Times New Roman" w:eastAsia="Times New Roman" w:hAnsi="Times New Roman" w:cs="Times New Roman"/>
          <w:color w:val="222222"/>
          <w:lang w:val="en-US"/>
          <w:rPrChange w:id="410" w:author="Huijsman, Matthijs" w:date="2018-10-18T12:47:00Z">
            <w:rPr>
              <w:rFonts w:ascii="Times New Roman" w:eastAsia="Times New Roman" w:hAnsi="Times New Roman" w:cs="Times New Roman"/>
              <w:color w:val="222222"/>
            </w:rPr>
          </w:rPrChange>
        </w:rPr>
        <w:t>. D, O. V. Ramana Murthy. (2017). Stress Detection in Working People (</w:t>
      </w:r>
      <w:proofErr w:type="spellStart"/>
      <w:r w:rsidRPr="00AF572E">
        <w:rPr>
          <w:rFonts w:ascii="Times New Roman" w:eastAsia="Times New Roman" w:hAnsi="Times New Roman" w:cs="Times New Roman"/>
          <w:color w:val="222222"/>
          <w:lang w:val="en-US"/>
          <w:rPrChange w:id="411" w:author="Huijsman, Matthijs" w:date="2018-10-18T12:47:00Z">
            <w:rPr>
              <w:rFonts w:ascii="Times New Roman" w:eastAsia="Times New Roman" w:hAnsi="Times New Roman" w:cs="Times New Roman"/>
              <w:color w:val="222222"/>
            </w:rPr>
          </w:rPrChange>
        </w:rPr>
        <w:t>Ongepubliceerd</w:t>
      </w:r>
      <w:proofErr w:type="spellEnd"/>
      <w:r w:rsidRPr="00AF572E">
        <w:rPr>
          <w:rFonts w:ascii="Times New Roman" w:eastAsia="Times New Roman" w:hAnsi="Times New Roman" w:cs="Times New Roman"/>
          <w:color w:val="222222"/>
          <w:lang w:val="en-US"/>
          <w:rPrChange w:id="412" w:author="Huijsman, Matthijs" w:date="2018-10-18T12:47:00Z">
            <w:rPr>
              <w:rFonts w:ascii="Times New Roman" w:eastAsia="Times New Roman" w:hAnsi="Times New Roman" w:cs="Times New Roman"/>
              <w:color w:val="222222"/>
            </w:rPr>
          </w:rPrChange>
        </w:rPr>
        <w:t xml:space="preserve"> </w:t>
      </w:r>
      <w:proofErr w:type="spellStart"/>
      <w:r w:rsidRPr="00AF572E">
        <w:rPr>
          <w:rFonts w:ascii="Times New Roman" w:eastAsia="Times New Roman" w:hAnsi="Times New Roman" w:cs="Times New Roman"/>
          <w:color w:val="222222"/>
          <w:lang w:val="en-US"/>
          <w:rPrChange w:id="413" w:author="Huijsman, Matthijs" w:date="2018-10-18T12:47:00Z">
            <w:rPr>
              <w:rFonts w:ascii="Times New Roman" w:eastAsia="Times New Roman" w:hAnsi="Times New Roman" w:cs="Times New Roman"/>
              <w:color w:val="222222"/>
            </w:rPr>
          </w:rPrChange>
        </w:rPr>
        <w:t>eindwerk</w:t>
      </w:r>
      <w:proofErr w:type="spellEnd"/>
      <w:r w:rsidRPr="00AF572E">
        <w:rPr>
          <w:rFonts w:ascii="Times New Roman" w:eastAsia="Times New Roman" w:hAnsi="Times New Roman" w:cs="Times New Roman"/>
          <w:color w:val="222222"/>
          <w:lang w:val="en-US"/>
          <w:rPrChange w:id="414" w:author="Huijsman, Matthijs" w:date="2018-10-18T12:47:00Z">
            <w:rPr>
              <w:rFonts w:ascii="Times New Roman" w:eastAsia="Times New Roman" w:hAnsi="Times New Roman" w:cs="Times New Roman"/>
              <w:color w:val="222222"/>
            </w:rPr>
          </w:rPrChange>
        </w:rPr>
        <w:t>). Department of Electrical and Electronics Engineering Amrita School of Engineering Coimbatore, India.</w:t>
      </w:r>
    </w:p>
    <w:sectPr w:rsidR="001704EC" w:rsidRPr="00AF572E">
      <w:headerReference w:type="default"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2" w:author="Huijsman, Matthijs" w:date="2018-10-18T13:55:00Z" w:initials="HM">
    <w:p w14:paraId="75E618AD" w14:textId="3CB51760" w:rsidR="00B954BC" w:rsidRDefault="00B954BC">
      <w:pPr>
        <w:pStyle w:val="CommentText"/>
      </w:pPr>
      <w:r>
        <w:rPr>
          <w:rStyle w:val="CommentReference"/>
        </w:rPr>
        <w:annotationRef/>
      </w:r>
      <w:r>
        <w:t>Is dit relevant?</w:t>
      </w:r>
    </w:p>
  </w:comment>
  <w:comment w:id="183" w:author="Huijsman, Matthijs" w:date="2018-10-25T09:12:00Z" w:initials="HM">
    <w:p w14:paraId="281A6BEB" w14:textId="7A2310A0" w:rsidR="00B954BC" w:rsidRDefault="00B954BC">
      <w:pPr>
        <w:pStyle w:val="CommentText"/>
      </w:pPr>
      <w:r>
        <w:rPr>
          <w:rStyle w:val="CommentReference"/>
        </w:rPr>
        <w:annotationRef/>
      </w:r>
      <w:r>
        <w:t>Volgens mij had Michel gezegd dat het 80/90% moest zijn? Even nog toetsen bij hem</w:t>
      </w:r>
    </w:p>
  </w:comment>
  <w:comment w:id="249" w:author="Huijsman, Matthijs" w:date="2018-10-25T09:24:00Z" w:initials="HM">
    <w:p w14:paraId="26FBD01D" w14:textId="464D39F5" w:rsidR="00B954BC" w:rsidRDefault="00B954BC">
      <w:pPr>
        <w:pStyle w:val="CommentText"/>
      </w:pPr>
      <w:r>
        <w:rPr>
          <w:rStyle w:val="CommentReference"/>
        </w:rPr>
        <w:annotationRef/>
      </w:r>
      <w:r>
        <w:t>Heb je nog tijd voor dit ‘extra’ theoretisch onderzoek?</w:t>
      </w:r>
    </w:p>
  </w:comment>
  <w:comment w:id="250" w:author="Huijsman, Matthijs" w:date="2018-10-25T09:25:00Z" w:initials="HM">
    <w:p w14:paraId="256ABD9D" w14:textId="5A22FEFF" w:rsidR="00B954BC" w:rsidRDefault="00B954BC">
      <w:pPr>
        <w:pStyle w:val="CommentText"/>
      </w:pPr>
      <w:r>
        <w:rPr>
          <w:rStyle w:val="CommentReference"/>
        </w:rPr>
        <w:annotationRef/>
      </w:r>
      <w:r>
        <w:t>Dit snapte ik niet</w:t>
      </w:r>
    </w:p>
  </w:comment>
  <w:comment w:id="262" w:author="Huijsman, Matthijs" w:date="2018-10-25T09:28:00Z" w:initials="HM">
    <w:p w14:paraId="243421E1" w14:textId="5089DEDB" w:rsidR="00B954BC" w:rsidRDefault="00B954BC">
      <w:pPr>
        <w:pStyle w:val="CommentText"/>
      </w:pPr>
      <w:r>
        <w:rPr>
          <w:rStyle w:val="CommentReference"/>
        </w:rPr>
        <w:annotationRef/>
      </w:r>
      <w:r>
        <w:t>Overleg met je afstudeerdocent of je dit kan weglaten</w:t>
      </w:r>
    </w:p>
  </w:comment>
  <w:comment w:id="354" w:author="Huijsman, Matthijs" w:date="2018-10-25T09:41:00Z" w:initials="HM">
    <w:p w14:paraId="4ED9460F" w14:textId="338BF694" w:rsidR="005744BD" w:rsidRDefault="005744BD">
      <w:pPr>
        <w:pStyle w:val="CommentText"/>
      </w:pPr>
      <w:r>
        <w:rPr>
          <w:rStyle w:val="CommentReference"/>
        </w:rPr>
        <w:annotationRef/>
      </w:r>
      <w:r>
        <w:t>Wat wil je hier zeggen</w:t>
      </w:r>
    </w:p>
  </w:comment>
  <w:comment w:id="371" w:author="Huijsman, Matthijs" w:date="2018-10-25T09:44:00Z" w:initials="HM">
    <w:p w14:paraId="2E77F0D3" w14:textId="462895E4" w:rsidR="00676307" w:rsidRDefault="00676307">
      <w:pPr>
        <w:pStyle w:val="CommentText"/>
      </w:pPr>
      <w:r>
        <w:rPr>
          <w:rStyle w:val="CommentReference"/>
        </w:rPr>
        <w:annotationRef/>
      </w:r>
      <w:r>
        <w:t>Deze zin snap ik niet</w:t>
      </w:r>
    </w:p>
  </w:comment>
  <w:comment w:id="375" w:author="Huijsman, Matthijs" w:date="2018-10-25T09:45:00Z" w:initials="HM">
    <w:p w14:paraId="00D9A591" w14:textId="0036EE01" w:rsidR="00676307" w:rsidRDefault="00676307">
      <w:pPr>
        <w:pStyle w:val="CommentText"/>
      </w:pPr>
      <w:r>
        <w:rPr>
          <w:rStyle w:val="CommentReference"/>
        </w:rPr>
        <w:annotationRef/>
      </w:r>
      <w:r>
        <w:t xml:space="preserve">Michel had aangegeven in de review dat de data wel </w:t>
      </w:r>
      <w:proofErr w:type="spellStart"/>
      <w:r>
        <w:t>gestructueerd</w:t>
      </w:r>
      <w:proofErr w:type="spellEnd"/>
      <w:r>
        <w:t xml:space="preserve"> is</w:t>
      </w:r>
    </w:p>
  </w:comment>
  <w:comment w:id="386" w:author="Huijsman, Matthijs" w:date="2018-10-25T09:47:00Z" w:initials="HM">
    <w:p w14:paraId="3F623EFC" w14:textId="77F0BA6F" w:rsidR="00676307" w:rsidRDefault="00676307">
      <w:pPr>
        <w:pStyle w:val="CommentText"/>
      </w:pPr>
      <w:r>
        <w:rPr>
          <w:rStyle w:val="CommentReference"/>
        </w:rPr>
        <w:annotationRef/>
      </w:r>
      <w:r>
        <w:t>Is 40% genoeg?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618AD" w15:done="0"/>
  <w15:commentEx w15:paraId="281A6BEB" w15:done="0"/>
  <w15:commentEx w15:paraId="26FBD01D" w15:done="0"/>
  <w15:commentEx w15:paraId="256ABD9D" w15:done="0"/>
  <w15:commentEx w15:paraId="243421E1" w15:done="0"/>
  <w15:commentEx w15:paraId="4ED9460F" w15:done="0"/>
  <w15:commentEx w15:paraId="2E77F0D3" w15:done="0"/>
  <w15:commentEx w15:paraId="00D9A591" w15:done="0"/>
  <w15:commentEx w15:paraId="3F623E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618AD" w16cid:durableId="1F730F52"/>
  <w16cid:commentId w16cid:paraId="281A6BEB" w16cid:durableId="1F7C078E"/>
  <w16cid:commentId w16cid:paraId="26FBD01D" w16cid:durableId="1F7C0A5E"/>
  <w16cid:commentId w16cid:paraId="256ABD9D" w16cid:durableId="1F7C0A96"/>
  <w16cid:commentId w16cid:paraId="243421E1" w16cid:durableId="1F7C0B31"/>
  <w16cid:commentId w16cid:paraId="4ED9460F" w16cid:durableId="1F7C0E3E"/>
  <w16cid:commentId w16cid:paraId="2E77F0D3" w16cid:durableId="1F7C0F00"/>
  <w16cid:commentId w16cid:paraId="00D9A591" w16cid:durableId="1F7C0F4D"/>
  <w16cid:commentId w16cid:paraId="3F623EFC" w16cid:durableId="1F7C0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B954BC" w:rsidRDefault="00B954BC">
      <w:pPr>
        <w:spacing w:after="0" w:line="240" w:lineRule="auto"/>
      </w:pPr>
      <w:r>
        <w:separator/>
      </w:r>
    </w:p>
  </w:endnote>
  <w:endnote w:type="continuationSeparator" w:id="0">
    <w:p w14:paraId="4A67BB2F" w14:textId="77777777" w:rsidR="00B954BC" w:rsidRDefault="00B9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altName w:val="Segoe UI Emoji"/>
    <w:charset w:val="00"/>
    <w:family w:val="swiss"/>
    <w:pitch w:val="variable"/>
    <w:sig w:usb0="00000003" w:usb1="02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B954BC" w:rsidRDefault="00B954B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B954BC" w:rsidRDefault="00B954BC">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B954BC" w:rsidRDefault="00B954BC">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B954BC" w:rsidRDefault="00B954BC">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B954BC" w:rsidRDefault="00B954BC">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B954BC" w:rsidRDefault="00B954BC">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B954BC" w:rsidRDefault="00B954BC">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B954BC" w:rsidRDefault="00B954BC">
      <w:pPr>
        <w:spacing w:after="0" w:line="240" w:lineRule="auto"/>
      </w:pPr>
      <w:r>
        <w:separator/>
      </w:r>
    </w:p>
  </w:footnote>
  <w:footnote w:type="continuationSeparator" w:id="0">
    <w:p w14:paraId="47569EAB" w14:textId="77777777" w:rsidR="00B954BC" w:rsidRDefault="00B95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B954BC" w:rsidRDefault="00B954BC">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954BC" w:rsidRDefault="00B954BC">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954BC" w:rsidRDefault="00B954BC">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B954BC" w:rsidRDefault="00B954B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B954BC" w:rsidRDefault="00B954B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ijsman, Matthijs">
    <w15:presenceInfo w15:providerId="AD" w15:userId="S-1-5-21-1014176260-98930707-4043447730-2089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9312C"/>
    <w:rsid w:val="00094955"/>
    <w:rsid w:val="00094EB3"/>
    <w:rsid w:val="000A1184"/>
    <w:rsid w:val="000B2E83"/>
    <w:rsid w:val="000F46E2"/>
    <w:rsid w:val="0012075D"/>
    <w:rsid w:val="00123A90"/>
    <w:rsid w:val="001704EC"/>
    <w:rsid w:val="00193D05"/>
    <w:rsid w:val="001A0CC8"/>
    <w:rsid w:val="001B3338"/>
    <w:rsid w:val="001C70AE"/>
    <w:rsid w:val="001E022A"/>
    <w:rsid w:val="001E599C"/>
    <w:rsid w:val="001F6478"/>
    <w:rsid w:val="00200403"/>
    <w:rsid w:val="002026A4"/>
    <w:rsid w:val="00217CC8"/>
    <w:rsid w:val="002210C1"/>
    <w:rsid w:val="00240767"/>
    <w:rsid w:val="002E38E6"/>
    <w:rsid w:val="003369B7"/>
    <w:rsid w:val="00411C65"/>
    <w:rsid w:val="004150E5"/>
    <w:rsid w:val="004221B7"/>
    <w:rsid w:val="00431AF3"/>
    <w:rsid w:val="004776F6"/>
    <w:rsid w:val="00477B36"/>
    <w:rsid w:val="00485D81"/>
    <w:rsid w:val="004861A5"/>
    <w:rsid w:val="004A13B4"/>
    <w:rsid w:val="004A276A"/>
    <w:rsid w:val="004B27E1"/>
    <w:rsid w:val="004C201E"/>
    <w:rsid w:val="004D073F"/>
    <w:rsid w:val="004E52F8"/>
    <w:rsid w:val="00512B23"/>
    <w:rsid w:val="00573419"/>
    <w:rsid w:val="005744BD"/>
    <w:rsid w:val="00592F38"/>
    <w:rsid w:val="005A4A9F"/>
    <w:rsid w:val="005B31C3"/>
    <w:rsid w:val="005E4174"/>
    <w:rsid w:val="0061586D"/>
    <w:rsid w:val="00655208"/>
    <w:rsid w:val="00676307"/>
    <w:rsid w:val="006A4A91"/>
    <w:rsid w:val="006B2228"/>
    <w:rsid w:val="006F1783"/>
    <w:rsid w:val="007016C1"/>
    <w:rsid w:val="007054BA"/>
    <w:rsid w:val="0071608E"/>
    <w:rsid w:val="00721D6A"/>
    <w:rsid w:val="007425AC"/>
    <w:rsid w:val="00746461"/>
    <w:rsid w:val="007A1BB1"/>
    <w:rsid w:val="007A59C2"/>
    <w:rsid w:val="007D475B"/>
    <w:rsid w:val="007D4C8B"/>
    <w:rsid w:val="007E4C32"/>
    <w:rsid w:val="008378F8"/>
    <w:rsid w:val="008554A6"/>
    <w:rsid w:val="008714B5"/>
    <w:rsid w:val="00892031"/>
    <w:rsid w:val="008B420A"/>
    <w:rsid w:val="008C1E34"/>
    <w:rsid w:val="008C56B4"/>
    <w:rsid w:val="008C5BE6"/>
    <w:rsid w:val="008E3F2D"/>
    <w:rsid w:val="008E483C"/>
    <w:rsid w:val="008F3584"/>
    <w:rsid w:val="00904128"/>
    <w:rsid w:val="0095535B"/>
    <w:rsid w:val="00A009E5"/>
    <w:rsid w:val="00A131E3"/>
    <w:rsid w:val="00A15902"/>
    <w:rsid w:val="00A30321"/>
    <w:rsid w:val="00A32CEB"/>
    <w:rsid w:val="00A363E7"/>
    <w:rsid w:val="00A445B3"/>
    <w:rsid w:val="00A50C01"/>
    <w:rsid w:val="00A7596B"/>
    <w:rsid w:val="00A963AC"/>
    <w:rsid w:val="00A97EF1"/>
    <w:rsid w:val="00AA3F4A"/>
    <w:rsid w:val="00AF572E"/>
    <w:rsid w:val="00B371AD"/>
    <w:rsid w:val="00B50310"/>
    <w:rsid w:val="00B52517"/>
    <w:rsid w:val="00B811EB"/>
    <w:rsid w:val="00B9374F"/>
    <w:rsid w:val="00B954BC"/>
    <w:rsid w:val="00BC611C"/>
    <w:rsid w:val="00BE4161"/>
    <w:rsid w:val="00BE436A"/>
    <w:rsid w:val="00C1066D"/>
    <w:rsid w:val="00C201E1"/>
    <w:rsid w:val="00C434F1"/>
    <w:rsid w:val="00C514BB"/>
    <w:rsid w:val="00C542CA"/>
    <w:rsid w:val="00C54859"/>
    <w:rsid w:val="00C63388"/>
    <w:rsid w:val="00C805D0"/>
    <w:rsid w:val="00C8511B"/>
    <w:rsid w:val="00CA67FB"/>
    <w:rsid w:val="00CC543D"/>
    <w:rsid w:val="00CD0B42"/>
    <w:rsid w:val="00CE1CFA"/>
    <w:rsid w:val="00CF193E"/>
    <w:rsid w:val="00CF77D3"/>
    <w:rsid w:val="00D02A4C"/>
    <w:rsid w:val="00D12589"/>
    <w:rsid w:val="00D12E9B"/>
    <w:rsid w:val="00D1476D"/>
    <w:rsid w:val="00D15E7A"/>
    <w:rsid w:val="00D30E02"/>
    <w:rsid w:val="00DA4B38"/>
    <w:rsid w:val="00DB4352"/>
    <w:rsid w:val="00DB5912"/>
    <w:rsid w:val="00DD1C24"/>
    <w:rsid w:val="00DD5344"/>
    <w:rsid w:val="00DE5ABB"/>
    <w:rsid w:val="00E7477F"/>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paragraph" w:styleId="BalloonText">
    <w:name w:val="Balloon Text"/>
    <w:basedOn w:val="Normal"/>
    <w:link w:val="BalloonTextChar"/>
    <w:uiPriority w:val="99"/>
    <w:semiHidden/>
    <w:unhideWhenUsed/>
    <w:rsid w:val="00AF5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72E"/>
    <w:rPr>
      <w:rFonts w:ascii="Segoe UI" w:hAnsi="Segoe UI" w:cs="Segoe UI"/>
      <w:sz w:val="18"/>
      <w:szCs w:val="18"/>
    </w:rPr>
  </w:style>
  <w:style w:type="character" w:styleId="CommentReference">
    <w:name w:val="annotation reference"/>
    <w:basedOn w:val="DefaultParagraphFont"/>
    <w:uiPriority w:val="99"/>
    <w:semiHidden/>
    <w:unhideWhenUsed/>
    <w:rsid w:val="008F3584"/>
    <w:rPr>
      <w:sz w:val="16"/>
      <w:szCs w:val="16"/>
    </w:rPr>
  </w:style>
  <w:style w:type="paragraph" w:styleId="CommentText">
    <w:name w:val="annotation text"/>
    <w:basedOn w:val="Normal"/>
    <w:link w:val="CommentTextChar"/>
    <w:uiPriority w:val="99"/>
    <w:semiHidden/>
    <w:unhideWhenUsed/>
    <w:rsid w:val="008F3584"/>
    <w:pPr>
      <w:spacing w:line="240" w:lineRule="auto"/>
    </w:pPr>
    <w:rPr>
      <w:sz w:val="20"/>
      <w:szCs w:val="20"/>
    </w:rPr>
  </w:style>
  <w:style w:type="character" w:customStyle="1" w:styleId="CommentTextChar">
    <w:name w:val="Comment Text Char"/>
    <w:basedOn w:val="DefaultParagraphFont"/>
    <w:link w:val="CommentText"/>
    <w:uiPriority w:val="99"/>
    <w:semiHidden/>
    <w:rsid w:val="008F3584"/>
    <w:rPr>
      <w:sz w:val="20"/>
      <w:szCs w:val="20"/>
    </w:rPr>
  </w:style>
  <w:style w:type="paragraph" w:styleId="CommentSubject">
    <w:name w:val="annotation subject"/>
    <w:basedOn w:val="CommentText"/>
    <w:next w:val="CommentText"/>
    <w:link w:val="CommentSubjectChar"/>
    <w:uiPriority w:val="99"/>
    <w:semiHidden/>
    <w:unhideWhenUsed/>
    <w:rsid w:val="008F3584"/>
    <w:rPr>
      <w:b/>
      <w:bCs/>
    </w:rPr>
  </w:style>
  <w:style w:type="character" w:customStyle="1" w:styleId="CommentSubjectChar">
    <w:name w:val="Comment Subject Char"/>
    <w:basedOn w:val="CommentTextChar"/>
    <w:link w:val="CommentSubject"/>
    <w:uiPriority w:val="99"/>
    <w:semiHidden/>
    <w:rsid w:val="008F35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5464</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Huijsman, Matthijs</cp:lastModifiedBy>
  <cp:revision>5</cp:revision>
  <dcterms:created xsi:type="dcterms:W3CDTF">2018-10-18T10:47:00Z</dcterms:created>
  <dcterms:modified xsi:type="dcterms:W3CDTF">2018-10-25T07:48:00Z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-1338828735</vt:i4>
  </property>
  <property fmtid="{D5CDD505-2E9C-101B-9397-08002B2CF9AE}" pid="3" name="_NewReviewCycle">
    <vt:lpwstr/>
  </property>
  <property fmtid="{D5CDD505-2E9C-101B-9397-08002B2CF9AE}" pid="4" name="_EmailSubject">
    <vt:lpwstr>Vraagje over mandaat verslag</vt:lpwstr>
  </property>
  <property fmtid="{D5CDD505-2E9C-101B-9397-08002B2CF9AE}" pid="5" name="_AuthorEmail">
    <vt:lpwstr>matthijs.huijsman@atos.net</vt:lpwstr>
  </property>
  <property fmtid="{D5CDD505-2E9C-101B-9397-08002B2CF9AE}" pid="6" name="_AuthorEmailDisplayName">
    <vt:lpwstr>Huijsman, Matthijs</vt:lpwstr>
  </property>
</Properties>
</file>